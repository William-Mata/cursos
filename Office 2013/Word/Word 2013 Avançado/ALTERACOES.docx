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39" w:rsidRPr="00CE3B35" w:rsidRDefault="00F729A9" w:rsidP="00F729A9">
      <w:pPr>
        <w:jc w:val="center"/>
        <w:rPr>
          <w:b/>
          <w:color w:val="70AD47" w:themeColor="accent6"/>
          <w:sz w:val="28"/>
          <w:rPrChange w:id="0" w:author="MATA" w:date="2018-10-31T22:48:00Z">
            <w:rPr>
              <w:b/>
              <w:sz w:val="28"/>
            </w:rPr>
          </w:rPrChange>
        </w:rPr>
      </w:pPr>
      <w:bookmarkStart w:id="1" w:name="_GoBack"/>
      <w:r w:rsidRPr="00CE3B35">
        <w:rPr>
          <w:b/>
          <w:color w:val="70AD47" w:themeColor="accent6"/>
          <w:sz w:val="28"/>
          <w:rPrChange w:id="2" w:author="MATA" w:date="2018-10-31T22:48:00Z">
            <w:rPr>
              <w:b/>
              <w:sz w:val="28"/>
            </w:rPr>
          </w:rPrChange>
        </w:rPr>
        <w:t>ALTERAÇÕES</w:t>
      </w:r>
    </w:p>
    <w:bookmarkEnd w:id="1"/>
    <w:p w:rsidR="00F729A9" w:rsidRDefault="00F729A9" w:rsidP="00F729A9">
      <w:pPr>
        <w:spacing w:line="360" w:lineRule="auto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F729A9" w:rsidDel="00CE3B35" w:rsidRDefault="00F729A9" w:rsidP="00F729A9">
      <w:pPr>
        <w:spacing w:line="360" w:lineRule="auto"/>
        <w:rPr>
          <w:del w:id="3" w:author="MATA" w:date="2018-10-31T22:48:00Z"/>
        </w:rPr>
      </w:pPr>
      <w:del w:id="4" w:author="MATA" w:date="2018-10-31T22:48:00Z">
        <w:r w:rsidDel="00CE3B35">
          <w:delText xml:space="preserve">Clique em Inserir e escolha os elementos desejados nas diferentes galerias. Temas e estilos também ajudam a manter seu documento coordenado. Quando você clica em Design e escolhe um novo tema, as imagens, gráficos e elementos gráficos </w:delText>
        </w:r>
      </w:del>
      <w:del w:id="5" w:author="MATA" w:date="2018-10-31T22:47:00Z">
        <w:r w:rsidDel="00CE3B35">
          <w:delText xml:space="preserve">SmartArt </w:delText>
        </w:r>
      </w:del>
      <w:del w:id="6" w:author="MATA" w:date="2018-10-31T22:48:00Z">
        <w:r w:rsidDel="00CE3B35">
          <w:delText>são alterados para corresponder ao novo tema. Quando você aplica estilos, os títulos são alterados para coincidir com o novo tema. Economize tempo no Word com novos botões que são mostrados no local em que você precisa deles.</w:delText>
        </w:r>
      </w:del>
    </w:p>
    <w:p w:rsidR="00F729A9" w:rsidRDefault="00F729A9" w:rsidP="00F729A9">
      <w:pPr>
        <w:spacing w:line="360" w:lineRule="auto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CE3B35" w:rsidRDefault="00CE3B35" w:rsidP="00CE3B35">
      <w:pPr>
        <w:spacing w:line="360" w:lineRule="auto"/>
        <w:rPr>
          <w:ins w:id="7" w:author="MATA" w:date="2018-10-31T22:48:00Z"/>
        </w:rPr>
      </w:pPr>
      <w:ins w:id="8" w:author="MATA" w:date="2018-10-31T22:48:00Z">
        <w:r>
          <w:t>Clique em Inserir e escolha os elementos desejados nas diferentes galerias. Temas e estilos também ajudam a manter seu documento coordenado. Quando você clica em Design e escolhe um novo tema, as imagens, gráficos e elementos gráficos são alterados para corresponder ao novo tema. Quando você aplica estilos, os títulos são alterados para coincidir com o novo tema. Economize tempo no Word com novos botões que são mostrados no local em que você precisa deles.</w:t>
        </w:r>
      </w:ins>
    </w:p>
    <w:p w:rsidR="00F729A9" w:rsidRDefault="00F729A9"/>
    <w:sectPr w:rsidR="00F72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A">
    <w15:presenceInfo w15:providerId="None" w15:userId="M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C2"/>
    <w:rsid w:val="005036BC"/>
    <w:rsid w:val="00A21FA8"/>
    <w:rsid w:val="00CE3B35"/>
    <w:rsid w:val="00D13992"/>
    <w:rsid w:val="00D671C2"/>
    <w:rsid w:val="00F729A9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31BC1-4C53-454D-AD33-A35A34AC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3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B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B1945AB-2180-47AB-B6E6-611203FAA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313</Words>
  <Characters>1696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4</cp:revision>
  <dcterms:created xsi:type="dcterms:W3CDTF">2015-04-13T00:47:00Z</dcterms:created>
  <dcterms:modified xsi:type="dcterms:W3CDTF">2018-11-01T00:49:00Z</dcterms:modified>
</cp:coreProperties>
</file>