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DBFAE8D" w14:textId="77777777" w:rsidR="00461C2D" w:rsidRPr="00DC64AE" w:rsidRDefault="009401DF" w:rsidP="0022754F">
      <w:pPr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pt-BR"/>
        </w:rPr>
      </w:pPr>
      <w:r>
        <w:rPr>
          <w:rPrChange w:id="1" w:author="Gina Ester Leôncio" w:date="2017-09-18T10:08:00Z">
            <w:rPr>
              <w:color w:val="FF0000"/>
            </w:rPr>
          </w:rPrChange>
        </w:rPr>
        <w:fldChar w:fldCharType="begin"/>
      </w:r>
      <w:r>
        <w:rPr>
          <w:rPrChange w:id="2" w:author="Gina Ester Leôncio" w:date="2017-09-18T10:08:00Z">
            <w:rPr>
              <w:color w:val="FF0000"/>
            </w:rPr>
          </w:rPrChange>
        </w:rPr>
        <w:instrText xml:space="preserve"> HYPERLINK "http://tecnologiadainform.blogspot.com.br/" </w:instrText>
      </w:r>
      <w:r>
        <w:rPr>
          <w:rPrChange w:id="3" w:author="Gina Ester Leôncio" w:date="2017-09-18T10:08:00Z">
            <w:rPr>
              <w:color w:val="FF0000"/>
            </w:rPr>
          </w:rPrChange>
        </w:rPr>
        <w:fldChar w:fldCharType="separate"/>
      </w:r>
      <w:r w:rsidR="00461C2D" w:rsidRPr="00DC64AE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pt-BR"/>
        </w:rPr>
        <w:t xml:space="preserve">TI -tecnologia da </w:t>
      </w:r>
      <w:r w:rsidR="000C3A28" w:rsidRPr="00DC64AE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pt-BR"/>
        </w:rPr>
        <w:t>informação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pt-BR"/>
        </w:rPr>
        <w:fldChar w:fldCharType="end"/>
      </w:r>
    </w:p>
    <w:p w14:paraId="0BEDDA1E" w14:textId="77777777" w:rsidR="00461C2D" w:rsidRPr="00461C2D" w:rsidRDefault="00461C2D" w:rsidP="003A1A79">
      <w:pPr>
        <w:spacing w:after="0" w:line="240" w:lineRule="auto"/>
        <w:rPr>
          <w:del w:id="4" w:author="Gina Ester Leôncio" w:date="2017-09-18T10:08:00Z"/>
          <w:rFonts w:ascii="Arial" w:eastAsia="Times New Roman" w:hAnsi="Arial" w:cs="Arial"/>
          <w:b/>
          <w:bCs/>
          <w:caps/>
          <w:color w:val="888888"/>
          <w:sz w:val="20"/>
          <w:szCs w:val="20"/>
          <w:lang w:eastAsia="pt-BR"/>
        </w:rPr>
      </w:pPr>
      <w:del w:id="5" w:author="Gina Ester Leôncio" w:date="2017-09-18T10:08:00Z"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E190DBF" wp14:editId="723111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01150" cy="16764000"/>
                  <wp:effectExtent l="0" t="0" r="79362300" b="277796625"/>
                  <wp:wrapNone/>
                  <wp:docPr id="10" name="Forma liv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01150" cy="16764000"/>
                          </a:xfrm>
                          <a:custGeom>
                            <a:avLst/>
                            <a:gdLst>
                              <a:gd name="T0" fmla="*/ 25 w 1000"/>
                              <a:gd name="T1" fmla="*/ 220 h 1000"/>
                              <a:gd name="T2" fmla="*/ 25 w 1000"/>
                              <a:gd name="T3" fmla="*/ 17570 h 1000"/>
                              <a:gd name="T4" fmla="*/ 25 w 1000"/>
                              <a:gd name="T5" fmla="*/ 17557 h 1000"/>
                              <a:gd name="T6" fmla="*/ 25 w 1000"/>
                              <a:gd name="T7" fmla="*/ 17560 h 1000"/>
                              <a:gd name="T8" fmla="*/ 30 w 1000"/>
                              <a:gd name="T9" fmla="*/ 17565 h 1000"/>
                              <a:gd name="T10" fmla="*/ 9620 w 1000"/>
                              <a:gd name="T11" fmla="*/ 17565 h 1000"/>
                              <a:gd name="T12" fmla="*/ 9605 w 1000"/>
                              <a:gd name="T13" fmla="*/ 17560 h 1000"/>
                              <a:gd name="T14" fmla="*/ 9610 w 1000"/>
                              <a:gd name="T15" fmla="*/ 17565 h 1000"/>
                              <a:gd name="T16" fmla="*/ 9615 w 1000"/>
                              <a:gd name="T17" fmla="*/ 17560 h 1000"/>
                              <a:gd name="T18" fmla="*/ 9610 w 1000"/>
                              <a:gd name="T19" fmla="*/ 17555 h 1000"/>
                              <a:gd name="T20" fmla="*/ 9615 w 1000"/>
                              <a:gd name="T21" fmla="*/ 17560 h 1000"/>
                              <a:gd name="T22" fmla="*/ 9615 w 1000"/>
                              <a:gd name="T23" fmla="*/ 220 h 1000"/>
                              <a:gd name="T24" fmla="*/ 9614 w 1000"/>
                              <a:gd name="T25" fmla="*/ 224 h 1000"/>
                              <a:gd name="T26" fmla="*/ 9410 w 1000"/>
                              <a:gd name="T27" fmla="*/ 25 h 1000"/>
                              <a:gd name="T28" fmla="*/ 9405 w 1000"/>
                              <a:gd name="T29" fmla="*/ 25 h 1000"/>
                              <a:gd name="T30" fmla="*/ 9410 w 1000"/>
                              <a:gd name="T31" fmla="*/ 25 h 1000"/>
                              <a:gd name="T32" fmla="*/ 230 w 1000"/>
                              <a:gd name="T33" fmla="*/ 25 h 1000"/>
                              <a:gd name="T34" fmla="*/ 225 w 1000"/>
                              <a:gd name="T35" fmla="*/ 25 h 1000"/>
                              <a:gd name="T36" fmla="*/ 25 w 1000"/>
                              <a:gd name="T37" fmla="*/ 229 h 1000"/>
                              <a:gd name="T38" fmla="*/ 25 w 1000"/>
                              <a:gd name="T39" fmla="*/ 235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25" y="220"/>
                                </a:moveTo>
                                <a:lnTo>
                                  <a:pt x="25" y="17570"/>
                                </a:lnTo>
                                <a:lnTo>
                                  <a:pt x="25" y="17557"/>
                                </a:lnTo>
                                <a:cubicBezTo>
                                  <a:pt x="25" y="17558"/>
                                  <a:pt x="25" y="17559"/>
                                  <a:pt x="25" y="17560"/>
                                </a:cubicBezTo>
                                <a:moveTo>
                                  <a:pt x="30" y="17565"/>
                                </a:moveTo>
                                <a:lnTo>
                                  <a:pt x="9620" y="17565"/>
                                </a:lnTo>
                                <a:lnTo>
                                  <a:pt x="9605" y="17560"/>
                                </a:lnTo>
                                <a:cubicBezTo>
                                  <a:pt x="9605" y="17562"/>
                                  <a:pt x="9607" y="17565"/>
                                  <a:pt x="9610" y="17565"/>
                                </a:cubicBezTo>
                                <a:cubicBezTo>
                                  <a:pt x="9612" y="17565"/>
                                  <a:pt x="9615" y="17562"/>
                                  <a:pt x="9615" y="17560"/>
                                </a:cubicBezTo>
                                <a:cubicBezTo>
                                  <a:pt x="9615" y="17557"/>
                                  <a:pt x="9612" y="17555"/>
                                  <a:pt x="9610" y="17555"/>
                                </a:cubicBezTo>
                                <a:moveTo>
                                  <a:pt x="9615" y="17560"/>
                                </a:moveTo>
                                <a:lnTo>
                                  <a:pt x="9615" y="220"/>
                                </a:lnTo>
                                <a:lnTo>
                                  <a:pt x="9614" y="224"/>
                                </a:lnTo>
                                <a:cubicBezTo>
                                  <a:pt x="9612" y="113"/>
                                  <a:pt x="9521" y="25"/>
                                  <a:pt x="9410" y="25"/>
                                </a:cubicBezTo>
                                <a:cubicBezTo>
                                  <a:pt x="9408" y="25"/>
                                  <a:pt x="9406" y="25"/>
                                  <a:pt x="9405" y="25"/>
                                </a:cubicBezTo>
                                <a:moveTo>
                                  <a:pt x="9410" y="25"/>
                                </a:moveTo>
                                <a:lnTo>
                                  <a:pt x="230" y="25"/>
                                </a:lnTo>
                                <a:lnTo>
                                  <a:pt x="225" y="25"/>
                                </a:lnTo>
                                <a:cubicBezTo>
                                  <a:pt x="113" y="27"/>
                                  <a:pt x="25" y="118"/>
                                  <a:pt x="25" y="229"/>
                                </a:cubicBezTo>
                                <a:cubicBezTo>
                                  <a:pt x="25" y="231"/>
                                  <a:pt x="25" y="233"/>
                                  <a:pt x="25" y="235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>
                                <a:alpha val="6000"/>
                              </a:srgbClr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9B1A77F" id="Forma livre 10" o:spid="_x0000_s1026" style="position:absolute;margin-left:0;margin-top:0;width:724.5pt;height:13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" path="m25,220r,17350l25,17557v,1,,2,,3m30,17565r9590,l9605,17560v,2,2,5,5,5c9612,17565,9615,17562,9615,17560v,-3,-3,-5,-5,-5m9615,17560r,-17340l9614,224c9612,113,9521,25,9410,25v-2,,-4,,-5,m9410,25l230,25r-5,c113,27,25,118,25,229v,2,,4,,6e" filled="f" fillcolor="black" strokeweight="1.5pt">
                  <v:stroke opacity="3855f" miterlimit="10" joinstyle="miter"/>
                  <v:path o:connecttype="custom" o:connectlocs="230029,3688080;230029,294543480;230029,294325548;230029,294375840;276035,294459660;88515063,294459660;88377046,294375840;88423052,294459660;88469057,294375840;88423052,294292020;88469057,294375840;88469057,3688080;88459856,3755136;86582822,419100;86536816,419100;86582822,419100;2116265,419100;2070259,419100;230029,3838956;230029,3939540" o:connectangles="0,0,0,0,0,0,0,0,0,0,0,0,0,0,0,0,0,0,0,0"/>
                </v:shape>
              </w:pict>
            </mc:Fallback>
          </mc:AlternateContent>
        </w:r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F674608" wp14:editId="17F690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01150" cy="16764000"/>
                  <wp:effectExtent l="0" t="0" r="79438500" b="277872825"/>
                  <wp:wrapNone/>
                  <wp:docPr id="2" name="Forma liv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01150" cy="16764000"/>
                          </a:xfrm>
                          <a:custGeom>
                            <a:avLst/>
                            <a:gdLst>
                              <a:gd name="T0" fmla="*/ 15 w 1000"/>
                              <a:gd name="T1" fmla="*/ 215 h 1000"/>
                              <a:gd name="T2" fmla="*/ 15 w 1000"/>
                              <a:gd name="T3" fmla="*/ 17575 h 1000"/>
                              <a:gd name="T4" fmla="*/ 15 w 1000"/>
                              <a:gd name="T5" fmla="*/ 17561 h 1000"/>
                              <a:gd name="T6" fmla="*/ 15 w 1000"/>
                              <a:gd name="T7" fmla="*/ 17565 h 1000"/>
                              <a:gd name="T8" fmla="*/ 17 w 1000"/>
                              <a:gd name="T9" fmla="*/ 17572 h 1000"/>
                              <a:gd name="T10" fmla="*/ 25 w 1000"/>
                              <a:gd name="T11" fmla="*/ 17575 h 1000"/>
                              <a:gd name="T12" fmla="*/ 9625 w 1000"/>
                              <a:gd name="T13" fmla="*/ 17575 h 1000"/>
                              <a:gd name="T14" fmla="*/ 9607 w 1000"/>
                              <a:gd name="T15" fmla="*/ 17572 h 1000"/>
                              <a:gd name="T16" fmla="*/ 9615 w 1000"/>
                              <a:gd name="T17" fmla="*/ 17575 h 1000"/>
                              <a:gd name="T18" fmla="*/ 9625 w 1000"/>
                              <a:gd name="T19" fmla="*/ 17565 h 1000"/>
                              <a:gd name="T20" fmla="*/ 9622 w 1000"/>
                              <a:gd name="T21" fmla="*/ 17557 h 1000"/>
                              <a:gd name="T22" fmla="*/ 9625 w 1000"/>
                              <a:gd name="T23" fmla="*/ 17565 h 1000"/>
                              <a:gd name="T24" fmla="*/ 9625 w 1000"/>
                              <a:gd name="T25" fmla="*/ 215 h 1000"/>
                              <a:gd name="T26" fmla="*/ 9624 w 1000"/>
                              <a:gd name="T27" fmla="*/ 219 h 1000"/>
                              <a:gd name="T28" fmla="*/ 9415 w 1000"/>
                              <a:gd name="T29" fmla="*/ 15 h 1000"/>
                              <a:gd name="T30" fmla="*/ 9410 w 1000"/>
                              <a:gd name="T31" fmla="*/ 15 h 1000"/>
                              <a:gd name="T32" fmla="*/ 9415 w 1000"/>
                              <a:gd name="T33" fmla="*/ 15 h 1000"/>
                              <a:gd name="T34" fmla="*/ 225 w 1000"/>
                              <a:gd name="T35" fmla="*/ 15 h 1000"/>
                              <a:gd name="T36" fmla="*/ 220 w 1000"/>
                              <a:gd name="T37" fmla="*/ 15 h 1000"/>
                              <a:gd name="T38" fmla="*/ 15 w 1000"/>
                              <a:gd name="T39" fmla="*/ 224 h 1000"/>
                              <a:gd name="T40" fmla="*/ 15 w 1000"/>
                              <a:gd name="T41" fmla="*/ 230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15" y="215"/>
                                </a:moveTo>
                                <a:lnTo>
                                  <a:pt x="15" y="17575"/>
                                </a:lnTo>
                                <a:lnTo>
                                  <a:pt x="15" y="17561"/>
                                </a:lnTo>
                                <a:cubicBezTo>
                                  <a:pt x="15" y="17562"/>
                                  <a:pt x="15" y="17563"/>
                                  <a:pt x="15" y="17565"/>
                                </a:cubicBezTo>
                                <a:cubicBezTo>
                                  <a:pt x="15" y="17567"/>
                                  <a:pt x="16" y="17570"/>
                                  <a:pt x="17" y="17572"/>
                                </a:cubicBezTo>
                                <a:moveTo>
                                  <a:pt x="25" y="17575"/>
                                </a:moveTo>
                                <a:lnTo>
                                  <a:pt x="9625" y="17575"/>
                                </a:lnTo>
                                <a:lnTo>
                                  <a:pt x="9607" y="17572"/>
                                </a:lnTo>
                                <a:cubicBezTo>
                                  <a:pt x="9609" y="17573"/>
                                  <a:pt x="9612" y="17575"/>
                                  <a:pt x="9615" y="17575"/>
                                </a:cubicBezTo>
                                <a:cubicBezTo>
                                  <a:pt x="9620" y="17575"/>
                                  <a:pt x="9625" y="17570"/>
                                  <a:pt x="9625" y="17565"/>
                                </a:cubicBezTo>
                                <a:cubicBezTo>
                                  <a:pt x="9625" y="17562"/>
                                  <a:pt x="9623" y="17559"/>
                                  <a:pt x="9622" y="17557"/>
                                </a:cubicBezTo>
                                <a:moveTo>
                                  <a:pt x="9625" y="17565"/>
                                </a:moveTo>
                                <a:lnTo>
                                  <a:pt x="9625" y="215"/>
                                </a:lnTo>
                                <a:lnTo>
                                  <a:pt x="9624" y="219"/>
                                </a:lnTo>
                                <a:cubicBezTo>
                                  <a:pt x="9622" y="105"/>
                                  <a:pt x="9528" y="15"/>
                                  <a:pt x="9415" y="15"/>
                                </a:cubicBezTo>
                                <a:cubicBezTo>
                                  <a:pt x="9413" y="15"/>
                                  <a:pt x="9411" y="15"/>
                                  <a:pt x="9410" y="15"/>
                                </a:cubicBezTo>
                                <a:moveTo>
                                  <a:pt x="9415" y="15"/>
                                </a:moveTo>
                                <a:lnTo>
                                  <a:pt x="225" y="15"/>
                                </a:lnTo>
                                <a:lnTo>
                                  <a:pt x="220" y="15"/>
                                </a:lnTo>
                                <a:cubicBezTo>
                                  <a:pt x="106" y="17"/>
                                  <a:pt x="15" y="110"/>
                                  <a:pt x="15" y="224"/>
                                </a:cubicBezTo>
                                <a:cubicBezTo>
                                  <a:pt x="15" y="226"/>
                                  <a:pt x="15" y="228"/>
                                  <a:pt x="15" y="230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>
                                <a:alpha val="4799"/>
                              </a:srgbClr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C82EEB8" id="Forma livre 2" o:spid="_x0000_s1026" style="position:absolute;margin-left:0;margin-top:0;width:724.5pt;height:13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" path="m15,215r,17360l15,17561v,1,,2,,4c15,17567,16,17570,17,17572t8,3l9625,17575r-18,-3c9609,17573,9612,17575,9615,17575v5,,10,-5,10,-10c9625,17562,9623,17559,9622,17557t3,8l9625,215r-1,4c9622,105,9528,15,9415,15v-2,,-4,,-5,m9415,15l225,15r-5,c106,17,15,110,15,224v,2,,4,,6e" filled="f" fillcolor="black" strokeweight="1.5pt">
                  <v:stroke opacity="3084f" miterlimit="10" joinstyle="miter"/>
                  <v:path o:connecttype="custom" o:connectlocs="138017,3604260;138017,294627300;138017,294392604;138017,294459660;156420,294577008;230029,294627300;88561069,294627300;88395448,294577008;88469057,294627300;88561069,294459660;88533465,294325548;88561069,294459660;88561069,3604260;88551868,3671316;86628827,251460;86582822,251460;86628827,251460;2070259,251460;2024253,251460;138017,3755136;138017,3855720" o:connectangles="0,0,0,0,0,0,0,0,0,0,0,0,0,0,0,0,0,0,0,0,0"/>
                </v:shape>
              </w:pict>
            </mc:Fallback>
          </mc:AlternateContent>
        </w:r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9229CC7" wp14:editId="6FE55F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01150" cy="16764000"/>
                  <wp:effectExtent l="0" t="0" r="79514700" b="278044275"/>
                  <wp:wrapNone/>
                  <wp:docPr id="7" name="Forma liv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01150" cy="16764000"/>
                          </a:xfrm>
                          <a:custGeom>
                            <a:avLst/>
                            <a:gdLst>
                              <a:gd name="T0" fmla="*/ 5 w 1000"/>
                              <a:gd name="T1" fmla="*/ 210 h 1000"/>
                              <a:gd name="T2" fmla="*/ 5 w 1000"/>
                              <a:gd name="T3" fmla="*/ 17580 h 1000"/>
                              <a:gd name="T4" fmla="*/ 5 w 1000"/>
                              <a:gd name="T5" fmla="*/ 17566 h 1000"/>
                              <a:gd name="T6" fmla="*/ 5 w 1000"/>
                              <a:gd name="T7" fmla="*/ 17570 h 1000"/>
                              <a:gd name="T8" fmla="*/ 13 w 1000"/>
                              <a:gd name="T9" fmla="*/ 17583 h 1000"/>
                              <a:gd name="T10" fmla="*/ 20 w 1000"/>
                              <a:gd name="T11" fmla="*/ 17585 h 1000"/>
                              <a:gd name="T12" fmla="*/ 9630 w 1000"/>
                              <a:gd name="T13" fmla="*/ 17585 h 1000"/>
                              <a:gd name="T14" fmla="*/ 9613 w 1000"/>
                              <a:gd name="T15" fmla="*/ 17583 h 1000"/>
                              <a:gd name="T16" fmla="*/ 9620 w 1000"/>
                              <a:gd name="T17" fmla="*/ 17585 h 1000"/>
                              <a:gd name="T18" fmla="*/ 9635 w 1000"/>
                              <a:gd name="T19" fmla="*/ 17570 h 1000"/>
                              <a:gd name="T20" fmla="*/ 9633 w 1000"/>
                              <a:gd name="T21" fmla="*/ 17563 h 1000"/>
                              <a:gd name="T22" fmla="*/ 9635 w 1000"/>
                              <a:gd name="T23" fmla="*/ 17570 h 1000"/>
                              <a:gd name="T24" fmla="*/ 9635 w 1000"/>
                              <a:gd name="T25" fmla="*/ 210 h 1000"/>
                              <a:gd name="T26" fmla="*/ 9634 w 1000"/>
                              <a:gd name="T27" fmla="*/ 214 h 1000"/>
                              <a:gd name="T28" fmla="*/ 9420 w 1000"/>
                              <a:gd name="T29" fmla="*/ 5 h 1000"/>
                              <a:gd name="T30" fmla="*/ 9415 w 1000"/>
                              <a:gd name="T31" fmla="*/ 5 h 1000"/>
                              <a:gd name="T32" fmla="*/ 9420 w 1000"/>
                              <a:gd name="T33" fmla="*/ 5 h 1000"/>
                              <a:gd name="T34" fmla="*/ 220 w 1000"/>
                              <a:gd name="T35" fmla="*/ 5 h 1000"/>
                              <a:gd name="T36" fmla="*/ 215 w 1000"/>
                              <a:gd name="T37" fmla="*/ 5 h 1000"/>
                              <a:gd name="T38" fmla="*/ 5 w 1000"/>
                              <a:gd name="T39" fmla="*/ 219 h 1000"/>
                              <a:gd name="T40" fmla="*/ 5 w 1000"/>
                              <a:gd name="T41" fmla="*/ 225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5" y="210"/>
                                </a:moveTo>
                                <a:lnTo>
                                  <a:pt x="5" y="17580"/>
                                </a:lnTo>
                                <a:lnTo>
                                  <a:pt x="5" y="17566"/>
                                </a:lnTo>
                                <a:cubicBezTo>
                                  <a:pt x="5" y="17567"/>
                                  <a:pt x="5" y="17568"/>
                                  <a:pt x="5" y="17570"/>
                                </a:cubicBezTo>
                                <a:cubicBezTo>
                                  <a:pt x="5" y="17575"/>
                                  <a:pt x="8" y="17580"/>
                                  <a:pt x="13" y="17583"/>
                                </a:cubicBezTo>
                                <a:moveTo>
                                  <a:pt x="20" y="17585"/>
                                </a:moveTo>
                                <a:lnTo>
                                  <a:pt x="9630" y="17585"/>
                                </a:lnTo>
                                <a:lnTo>
                                  <a:pt x="9613" y="17583"/>
                                </a:lnTo>
                                <a:cubicBezTo>
                                  <a:pt x="9615" y="17584"/>
                                  <a:pt x="9617" y="17585"/>
                                  <a:pt x="9620" y="17585"/>
                                </a:cubicBezTo>
                                <a:cubicBezTo>
                                  <a:pt x="9628" y="17585"/>
                                  <a:pt x="9635" y="17578"/>
                                  <a:pt x="9635" y="17570"/>
                                </a:cubicBezTo>
                                <a:cubicBezTo>
                                  <a:pt x="9635" y="17567"/>
                                  <a:pt x="9634" y="17565"/>
                                  <a:pt x="9633" y="17563"/>
                                </a:cubicBezTo>
                                <a:moveTo>
                                  <a:pt x="9635" y="17570"/>
                                </a:moveTo>
                                <a:lnTo>
                                  <a:pt x="9635" y="210"/>
                                </a:lnTo>
                                <a:lnTo>
                                  <a:pt x="9634" y="214"/>
                                </a:lnTo>
                                <a:cubicBezTo>
                                  <a:pt x="9632" y="98"/>
                                  <a:pt x="9536" y="5"/>
                                  <a:pt x="9420" y="5"/>
                                </a:cubicBezTo>
                                <a:cubicBezTo>
                                  <a:pt x="9418" y="5"/>
                                  <a:pt x="9416" y="5"/>
                                  <a:pt x="9415" y="5"/>
                                </a:cubicBezTo>
                                <a:moveTo>
                                  <a:pt x="9420" y="5"/>
                                </a:moveTo>
                                <a:lnTo>
                                  <a:pt x="220" y="5"/>
                                </a:lnTo>
                                <a:lnTo>
                                  <a:pt x="215" y="5"/>
                                </a:lnTo>
                                <a:cubicBezTo>
                                  <a:pt x="98" y="7"/>
                                  <a:pt x="5" y="103"/>
                                  <a:pt x="5" y="219"/>
                                </a:cubicBezTo>
                                <a:cubicBezTo>
                                  <a:pt x="5" y="221"/>
                                  <a:pt x="5" y="223"/>
                                  <a:pt x="5" y="225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>
                                <a:alpha val="3839"/>
                              </a:srgbClr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74CD44" id="Forma livre 7" o:spid="_x0000_s1026" style="position:absolute;margin-left:0;margin-top:0;width:724.5pt;height:13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" path="m5,210r,17370l5,17566v,1,,2,,4c5,17575,8,17580,13,17583t7,2l9630,17585r-17,-2c9615,17584,9617,17585,9620,17585v8,,15,-7,15,-15c9635,17567,9634,17565,9633,17563t2,7l9635,210r-1,4c9632,98,9536,5,9420,5v-2,,-4,,-5,m9420,5l220,5r-5,c98,7,5,103,5,219v,2,,4,,6e" filled="f" fillcolor="black" strokeweight="1.5pt">
                  <v:stroke opacity="2570f" miterlimit="10" joinstyle="miter"/>
                  <v:path o:connecttype="custom" o:connectlocs="46006,3520440;46006,294711120;46006,294476424;46006,294543480;119615,294761412;184023,294794940;88607075,294794940;88450655,294761412;88515063,294794940;88653080,294543480;88634678,294426132;88653080,294543480;88653080,3520440;88643879,3587496;86674833,83820;86628827,83820;86674833,83820;2024253,83820;1978247,83820;46006,3671316;46006,3771900" o:connectangles="0,0,0,0,0,0,0,0,0,0,0,0,0,0,0,0,0,0,0,0,0"/>
                </v:shape>
              </w:pict>
            </mc:Fallback>
          </mc:AlternateContent>
        </w:r>
      </w:del>
    </w:p>
    <w:p w14:paraId="3ED55863" w14:textId="77777777" w:rsidR="00461C2D" w:rsidRPr="00461C2D" w:rsidRDefault="00461C2D" w:rsidP="00461C2D">
      <w:pPr>
        <w:spacing w:after="0" w:line="240" w:lineRule="auto"/>
        <w:rPr>
          <w:del w:id="6" w:author="Gina Ester Leôncio" w:date="2017-09-18T10:08:00Z"/>
          <w:rFonts w:ascii="Arial" w:eastAsia="Times New Roman" w:hAnsi="Arial" w:cs="Arial"/>
          <w:color w:val="333333"/>
          <w:sz w:val="21"/>
          <w:szCs w:val="21"/>
          <w:lang w:eastAsia="pt-BR"/>
        </w:rPr>
      </w:pPr>
      <w:del w:id="7" w:author="Gina Ester Leôncio" w:date="2017-09-18T10:08:00Z"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D8C9559" wp14:editId="254A62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48350" cy="15268575"/>
                  <wp:effectExtent l="0" t="0" r="0" b="0"/>
                  <wp:wrapNone/>
                  <wp:docPr id="11" name="Forma liv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48350" cy="15268575"/>
                          </a:xfrm>
                          <a:custGeom>
                            <a:avLst/>
                            <a:gdLst>
                              <a:gd name="T0" fmla="*/ 0 w 1000"/>
                              <a:gd name="T1" fmla="*/ 45 h 1000"/>
                              <a:gd name="T2" fmla="*/ 0 w 1000"/>
                              <a:gd name="T3" fmla="*/ 16045 h 1000"/>
                              <a:gd name="T4" fmla="*/ 0 w 1000"/>
                              <a:gd name="T5" fmla="*/ 16035 h 1000"/>
                              <a:gd name="T6" fmla="*/ 0 w 1000"/>
                              <a:gd name="T7" fmla="*/ 16040 h 1000"/>
                              <a:gd name="T8" fmla="*/ 50 w 1000"/>
                              <a:gd name="T9" fmla="*/ 16090 h 1000"/>
                              <a:gd name="T10" fmla="*/ 58 w 1000"/>
                              <a:gd name="T11" fmla="*/ 16089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0" y="45"/>
                                </a:moveTo>
                                <a:lnTo>
                                  <a:pt x="0" y="16045"/>
                                </a:lnTo>
                                <a:lnTo>
                                  <a:pt x="0" y="16035"/>
                                </a:lnTo>
                                <a:cubicBezTo>
                                  <a:pt x="0" y="16036"/>
                                  <a:pt x="0" y="16038"/>
                                  <a:pt x="0" y="16040"/>
                                </a:cubicBezTo>
                                <a:cubicBezTo>
                                  <a:pt x="0" y="16067"/>
                                  <a:pt x="22" y="16090"/>
                                  <a:pt x="50" y="16090"/>
                                </a:cubicBezTo>
                                <a:cubicBezTo>
                                  <a:pt x="52" y="16090"/>
                                  <a:pt x="55" y="16089"/>
                                  <a:pt x="58" y="16089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4D7127F" id="Forma livre 11" o:spid="_x0000_s1026" style="position:absolute;margin-left:0;margin-top:0;width:460.5pt;height:120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" path="m,45l,16045r,-10c,16036,,16038,,16040v,27,22,50,50,50c52,16090,55,16089,58,16089e" filled="f" fillcolor="black" stroked="f">
                  <v:stroke miterlimit="10" joinstyle="miter"/>
                  <v:path o:connecttype="custom" o:connectlocs="0,687086;0,244984286;0,244831600;0,244907943;292418,245671372;339204,245656103" o:connectangles="0,0,0,0,0,0"/>
                </v:shape>
              </w:pict>
            </mc:Fallback>
          </mc:AlternateContent>
        </w:r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31BF3823" wp14:editId="0FD962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48350" cy="15268575"/>
                  <wp:effectExtent l="0" t="0" r="30480000" b="230409750"/>
                  <wp:wrapNone/>
                  <wp:docPr id="12" name="Forma liv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48350" cy="15268575"/>
                          </a:xfrm>
                          <a:custGeom>
                            <a:avLst/>
                            <a:gdLst>
                              <a:gd name="T0" fmla="*/ 50 w 1000"/>
                              <a:gd name="T1" fmla="*/ 16090 h 1000"/>
                              <a:gd name="T2" fmla="*/ 6165 w 1000"/>
                              <a:gd name="T3" fmla="*/ 16090 h 1000"/>
                              <a:gd name="T4" fmla="*/ 6154 w 1000"/>
                              <a:gd name="T5" fmla="*/ 16089 h 1000"/>
                              <a:gd name="T6" fmla="*/ 6160 w 1000"/>
                              <a:gd name="T7" fmla="*/ 16090 h 1000"/>
                              <a:gd name="T8" fmla="*/ 6210 w 1000"/>
                              <a:gd name="T9" fmla="*/ 16040 h 1000"/>
                              <a:gd name="T10" fmla="*/ 6209 w 1000"/>
                              <a:gd name="T11" fmla="*/ 16034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50" y="16090"/>
                                </a:moveTo>
                                <a:lnTo>
                                  <a:pt x="6165" y="16090"/>
                                </a:lnTo>
                                <a:lnTo>
                                  <a:pt x="6154" y="16089"/>
                                </a:lnTo>
                                <a:cubicBezTo>
                                  <a:pt x="6156" y="16089"/>
                                  <a:pt x="6158" y="16090"/>
                                  <a:pt x="6160" y="16090"/>
                                </a:cubicBezTo>
                                <a:cubicBezTo>
                                  <a:pt x="6187" y="16090"/>
                                  <a:pt x="6210" y="16067"/>
                                  <a:pt x="6210" y="16040"/>
                                </a:cubicBezTo>
                                <a:cubicBezTo>
                                  <a:pt x="6210" y="16038"/>
                                  <a:pt x="6209" y="16036"/>
                                  <a:pt x="6209" y="16034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D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7AEBD8D" id="Forma livre 12" o:spid="_x0000_s1026" style="position:absolute;margin-left:0;margin-top:0;width:460.5pt;height:120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" path="m50,16090r6115,l6154,16089v2,,4,1,6,1c6187,16090,6210,16067,6210,16040v,-2,-1,-4,-1,-6e" filled="f" fillcolor="black" strokecolor="#d00">
                  <v:stroke miterlimit="10" joinstyle="miter"/>
                  <v:path o:connecttype="custom" o:connectlocs="292418,245671372;36055078,245671372;35990746,245656103;36025836,245671372;36318254,244907943;36312405,244816332" o:connectangles="0,0,0,0,0,0"/>
                </v:shape>
              </w:pict>
            </mc:Fallback>
          </mc:AlternateContent>
        </w:r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21A92151" wp14:editId="706FD2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48350" cy="15268575"/>
                  <wp:effectExtent l="0" t="9525" r="30480000" b="229647750"/>
                  <wp:wrapNone/>
                  <wp:docPr id="13" name="Forma liv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48350" cy="15268575"/>
                          </a:xfrm>
                          <a:custGeom>
                            <a:avLst/>
                            <a:gdLst>
                              <a:gd name="T0" fmla="*/ 6210 w 1000"/>
                              <a:gd name="T1" fmla="*/ 16040 h 1000"/>
                              <a:gd name="T2" fmla="*/ 6210 w 1000"/>
                              <a:gd name="T3" fmla="*/ 45 h 1000"/>
                              <a:gd name="T4" fmla="*/ 6209 w 1000"/>
                              <a:gd name="T5" fmla="*/ 44 h 1000"/>
                              <a:gd name="T6" fmla="*/ 6160 w 1000"/>
                              <a:gd name="T7" fmla="*/ 0 h 1000"/>
                              <a:gd name="T8" fmla="*/ 6155 w 1000"/>
                              <a:gd name="T9" fmla="*/ 0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6210" y="16040"/>
                                </a:moveTo>
                                <a:lnTo>
                                  <a:pt x="6210" y="45"/>
                                </a:lnTo>
                                <a:lnTo>
                                  <a:pt x="6209" y="44"/>
                                </a:lnTo>
                                <a:cubicBezTo>
                                  <a:pt x="6206" y="19"/>
                                  <a:pt x="6185" y="0"/>
                                  <a:pt x="6160" y="0"/>
                                </a:cubicBezTo>
                                <a:cubicBezTo>
                                  <a:pt x="6158" y="0"/>
                                  <a:pt x="6156" y="0"/>
                                  <a:pt x="6155" y="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D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332B704" id="Forma livre 13" o:spid="_x0000_s1026" style="position:absolute;margin-left:0;margin-top:0;width:460.5pt;height:120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" path="m6210,16040l6210,45r-1,-1c6206,19,6185,,6160,v-2,,-4,,-5,e" filled="f" fillcolor="black" strokecolor="#d00">
                  <v:stroke miterlimit="10" joinstyle="miter"/>
                  <v:path o:connecttype="custom" o:connectlocs="36318254,244907943;36318254,687086;36312405,671817;36025836,0;35996594,0" o:connectangles="0,0,0,0,0"/>
                </v:shape>
              </w:pict>
            </mc:Fallback>
          </mc:AlternateContent>
        </w:r>
      </w:del>
    </w:p>
    <w:p w14:paraId="5D9808E6" w14:textId="19AC9D3E" w:rsidR="00461C2D" w:rsidRPr="00461C2D" w:rsidRDefault="003A1A79" w:rsidP="003A1A79">
      <w:pPr>
        <w:spacing w:after="0" w:line="240" w:lineRule="auto"/>
        <w:rPr>
          <w:ins w:id="8" w:author="Gina Ester Leôncio" w:date="2017-09-18T10:08:00Z"/>
          <w:rFonts w:ascii="Arial" w:eastAsia="Times New Roman" w:hAnsi="Arial" w:cs="Arial"/>
          <w:b/>
          <w:bCs/>
          <w:caps/>
          <w:color w:val="888888"/>
          <w:sz w:val="20"/>
          <w:szCs w:val="20"/>
          <w:lang w:eastAsia="pt-BR"/>
        </w:rPr>
      </w:pPr>
      <w:del w:id="9" w:author="Gina Ester Leôncio" w:date="2017-09-18T10:08:00Z"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0CF318AA" wp14:editId="6505DA24">
                  <wp:simplePos x="0" y="0"/>
                  <wp:positionH relativeFrom="column">
                    <wp:posOffset>6482714</wp:posOffset>
                  </wp:positionH>
                  <wp:positionV relativeFrom="paragraph">
                    <wp:posOffset>339725</wp:posOffset>
                  </wp:positionV>
                  <wp:extent cx="4772025" cy="15268575"/>
                  <wp:effectExtent l="0" t="0" r="24926925" b="230571675"/>
                  <wp:wrapNone/>
                  <wp:docPr id="14" name="Forma liv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2025" cy="15268575"/>
                          </a:xfrm>
                          <a:custGeom>
                            <a:avLst/>
                            <a:gdLst>
                              <a:gd name="T0" fmla="*/ 0 w 1000"/>
                              <a:gd name="T1" fmla="*/ 50 h 1000"/>
                              <a:gd name="T2" fmla="*/ 0 w 1000"/>
                              <a:gd name="T3" fmla="*/ 15990 h 1000"/>
                              <a:gd name="T4" fmla="*/ 0 w 1000"/>
                              <a:gd name="T5" fmla="*/ 16035 h 1000"/>
                              <a:gd name="T6" fmla="*/ 0 w 1000"/>
                              <a:gd name="T7" fmla="*/ 16040 h 1000"/>
                              <a:gd name="T8" fmla="*/ 44 w 1000"/>
                              <a:gd name="T9" fmla="*/ 16089 h 1000"/>
                              <a:gd name="T10" fmla="*/ 6110 w 1000"/>
                              <a:gd name="T11" fmla="*/ 16090 h 1000"/>
                              <a:gd name="T12" fmla="*/ 6154 w 1000"/>
                              <a:gd name="T13" fmla="*/ 16089 h 1000"/>
                              <a:gd name="T14" fmla="*/ 6160 w 1000"/>
                              <a:gd name="T15" fmla="*/ 16090 h 1000"/>
                              <a:gd name="T16" fmla="*/ 6210 w 1000"/>
                              <a:gd name="T17" fmla="*/ 16040 h 1000"/>
                              <a:gd name="T18" fmla="*/ 6209 w 1000"/>
                              <a:gd name="T19" fmla="*/ 16034 h 1000"/>
                              <a:gd name="T20" fmla="*/ 6210 w 1000"/>
                              <a:gd name="T21" fmla="*/ 50 h 1000"/>
                              <a:gd name="T22" fmla="*/ 6209 w 1000"/>
                              <a:gd name="T23" fmla="*/ 44 h 1000"/>
                              <a:gd name="T24" fmla="*/ 6160 w 1000"/>
                              <a:gd name="T25" fmla="*/ 0 h 1000"/>
                              <a:gd name="T26" fmla="*/ 6155 w 1000"/>
                              <a:gd name="T27" fmla="*/ 0 h 1000"/>
                              <a:gd name="T28" fmla="*/ 50 w 1000"/>
                              <a:gd name="T29" fmla="*/ 0 h 1000"/>
                              <a:gd name="T30" fmla="*/ 45 w 1000"/>
                              <a:gd name="T31" fmla="*/ 0 h 1000"/>
                              <a:gd name="T32" fmla="*/ 0 w 1000"/>
                              <a:gd name="T33" fmla="*/ 47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0" y="50"/>
                                </a:moveTo>
                                <a:lnTo>
                                  <a:pt x="0" y="15990"/>
                                </a:lnTo>
                                <a:lnTo>
                                  <a:pt x="0" y="16035"/>
                                </a:lnTo>
                                <a:cubicBezTo>
                                  <a:pt x="0" y="16036"/>
                                  <a:pt x="0" y="16038"/>
                                  <a:pt x="0" y="16040"/>
                                </a:cubicBezTo>
                                <a:cubicBezTo>
                                  <a:pt x="0" y="16065"/>
                                  <a:pt x="19" y="16086"/>
                                  <a:pt x="44" y="16089"/>
                                </a:cubicBezTo>
                                <a:lnTo>
                                  <a:pt x="6110" y="16090"/>
                                </a:lnTo>
                                <a:lnTo>
                                  <a:pt x="6154" y="16089"/>
                                </a:lnTo>
                                <a:cubicBezTo>
                                  <a:pt x="6156" y="16089"/>
                                  <a:pt x="6158" y="16090"/>
                                  <a:pt x="6160" y="16090"/>
                                </a:cubicBezTo>
                                <a:cubicBezTo>
                                  <a:pt x="6187" y="16090"/>
                                  <a:pt x="6210" y="16067"/>
                                  <a:pt x="6210" y="16040"/>
                                </a:cubicBezTo>
                                <a:cubicBezTo>
                                  <a:pt x="6210" y="16038"/>
                                  <a:pt x="6209" y="16036"/>
                                  <a:pt x="6209" y="16034"/>
                                </a:cubicBezTo>
                                <a:lnTo>
                                  <a:pt x="6210" y="50"/>
                                </a:lnTo>
                                <a:lnTo>
                                  <a:pt x="6209" y="44"/>
                                </a:lnTo>
                                <a:cubicBezTo>
                                  <a:pt x="6206" y="19"/>
                                  <a:pt x="6185" y="0"/>
                                  <a:pt x="6160" y="0"/>
                                </a:cubicBezTo>
                                <a:cubicBezTo>
                                  <a:pt x="6158" y="0"/>
                                  <a:pt x="6156" y="0"/>
                                  <a:pt x="6155" y="0"/>
                                </a:cubicBezTo>
                                <a:lnTo>
                                  <a:pt x="50" y="0"/>
                                </a:lnTo>
                                <a:lnTo>
                                  <a:pt x="45" y="0"/>
                                </a:lnTo>
                                <a:cubicBezTo>
                                  <a:pt x="20" y="2"/>
                                  <a:pt x="1" y="22"/>
                                  <a:pt x="0" y="4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C629D83" id="Forma livre 14" o:spid="_x0000_s1026" style="position:absolute;margin-left:510.45pt;margin-top:26.75pt;width:375.75pt;height:120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" path="m,50l,15990r,45c,16036,,16038,,16040v,25,19,46,44,49l6110,16090r44,-1c6156,16089,6158,16090,6160,16090v27,,50,-23,50,-50c6210,16038,6209,16036,6209,16034l6210,50r-1,-6c6206,19,6185,,6160,v-2,,-4,,-5,l50,,45,c20,2,1,22,,47e" stroked="f">
                  <v:path o:connecttype="custom" o:connectlocs="0,763429;0,244144514;0,244831600;0,244907943;209969,245656103;29157073,245671372;29367042,245656103;29395674,245671372;29634275,244907943;29629503,244816332;29634275,763429;29629503,671817;29395674,0;29371814,0;238601,0;214741,0;0,717623" o:connectangles="0,0,0,0,0,0,0,0,0,0,0,0,0,0,0,0,0"/>
                </v:shape>
              </w:pict>
            </mc:Fallback>
          </mc:AlternateContent>
        </w:r>
      </w:del>
      <w:ins w:id="10" w:author="Gina Ester Leôncio" w:date="2017-09-18T10:08:00Z">
        <w:r w:rsidR="009011C1"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2845E151" wp14:editId="1BE1B8EC">
                  <wp:simplePos x="0" y="0"/>
                  <wp:positionH relativeFrom="page">
                    <wp:align>left</wp:align>
                  </wp:positionH>
                  <wp:positionV relativeFrom="paragraph">
                    <wp:posOffset>143510</wp:posOffset>
                  </wp:positionV>
                  <wp:extent cx="7467600" cy="15268575"/>
                  <wp:effectExtent l="0" t="0" r="0" b="230590725"/>
                  <wp:wrapNone/>
                  <wp:docPr id="5" name="Forma liv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67600" cy="15268575"/>
                          </a:xfrm>
                          <a:custGeom>
                            <a:avLst/>
                            <a:gdLst>
                              <a:gd name="T0" fmla="*/ 0 w 1000"/>
                              <a:gd name="T1" fmla="*/ 45 h 1000"/>
                              <a:gd name="T2" fmla="*/ 0 w 1000"/>
                              <a:gd name="T3" fmla="*/ 16045 h 1000"/>
                              <a:gd name="T4" fmla="*/ 0 w 1000"/>
                              <a:gd name="T5" fmla="*/ 16035 h 1000"/>
                              <a:gd name="T6" fmla="*/ 0 w 1000"/>
                              <a:gd name="T7" fmla="*/ 16040 h 1000"/>
                              <a:gd name="T8" fmla="*/ 50 w 1000"/>
                              <a:gd name="T9" fmla="*/ 16090 h 1000"/>
                              <a:gd name="T10" fmla="*/ 58 w 1000"/>
                              <a:gd name="T11" fmla="*/ 16089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0" y="45"/>
                                </a:moveTo>
                                <a:lnTo>
                                  <a:pt x="0" y="16045"/>
                                </a:lnTo>
                                <a:lnTo>
                                  <a:pt x="0" y="16035"/>
                                </a:lnTo>
                                <a:cubicBezTo>
                                  <a:pt x="0" y="16036"/>
                                  <a:pt x="0" y="16038"/>
                                  <a:pt x="0" y="16040"/>
                                </a:cubicBezTo>
                                <a:cubicBezTo>
                                  <a:pt x="0" y="16067"/>
                                  <a:pt x="22" y="16090"/>
                                  <a:pt x="50" y="16090"/>
                                </a:cubicBezTo>
                                <a:cubicBezTo>
                                  <a:pt x="52" y="16090"/>
                                  <a:pt x="55" y="16089"/>
                                  <a:pt x="58" y="16089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D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52D429E" id="Forma livre 5" o:spid="_x0000_s1026" style="position:absolute;margin-left:0;margin-top:11.3pt;width:588pt;height:1202.25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" path="m,45l,16045r,-10c,16036,,16038,,16040v,27,22,50,50,50c52,16090,55,16089,58,16089e" filled="f" fillcolor="black" strokecolor="#d00">
                  <v:stroke miterlimit="10" joinstyle="miter"/>
                  <v:path o:connecttype="custom" o:connectlocs="0,687086;0,244984286;0,244831600;0,244907943;373380,245671372;433121,245656103" o:connectangles="0,0,0,0,0,0"/>
                  <w10:wrap anchorx="page"/>
                </v:shape>
              </w:pict>
            </mc:Fallback>
          </mc:AlternateContent>
        </w:r>
      </w:ins>
    </w:p>
    <w:p w14:paraId="2C9A49CE" w14:textId="77777777" w:rsidR="00461C2D" w:rsidRPr="00461C2D" w:rsidRDefault="009011C1" w:rsidP="00461C2D">
      <w:pPr>
        <w:spacing w:after="0" w:line="240" w:lineRule="auto"/>
        <w:rPr>
          <w:ins w:id="11" w:author="Gina Ester Leôncio" w:date="2017-09-18T10:08:00Z"/>
          <w:rFonts w:ascii="Arial" w:eastAsia="Times New Roman" w:hAnsi="Arial" w:cs="Arial"/>
          <w:color w:val="333333"/>
          <w:sz w:val="21"/>
          <w:szCs w:val="21"/>
          <w:lang w:eastAsia="pt-BR"/>
        </w:rPr>
      </w:pPr>
      <w:ins w:id="12" w:author="Gina Ester Leôncio" w:date="2017-09-18T10:08:00Z"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33404670" wp14:editId="43DAFD7F">
                  <wp:simplePos x="0" y="0"/>
                  <wp:positionH relativeFrom="column">
                    <wp:posOffset>-918210</wp:posOffset>
                  </wp:positionH>
                  <wp:positionV relativeFrom="paragraph">
                    <wp:posOffset>159385</wp:posOffset>
                  </wp:positionV>
                  <wp:extent cx="10115550" cy="16764000"/>
                  <wp:effectExtent l="0" t="0" r="79438500" b="277872825"/>
                  <wp:wrapNone/>
                  <wp:docPr id="9" name="Forma liv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15550" cy="16764000"/>
                          </a:xfrm>
                          <a:custGeom>
                            <a:avLst/>
                            <a:gdLst>
                              <a:gd name="T0" fmla="*/ 15 w 1000"/>
                              <a:gd name="T1" fmla="*/ 215 h 1000"/>
                              <a:gd name="T2" fmla="*/ 15 w 1000"/>
                              <a:gd name="T3" fmla="*/ 17575 h 1000"/>
                              <a:gd name="T4" fmla="*/ 15 w 1000"/>
                              <a:gd name="T5" fmla="*/ 17561 h 1000"/>
                              <a:gd name="T6" fmla="*/ 15 w 1000"/>
                              <a:gd name="T7" fmla="*/ 17565 h 1000"/>
                              <a:gd name="T8" fmla="*/ 17 w 1000"/>
                              <a:gd name="T9" fmla="*/ 17572 h 1000"/>
                              <a:gd name="T10" fmla="*/ 25 w 1000"/>
                              <a:gd name="T11" fmla="*/ 17575 h 1000"/>
                              <a:gd name="T12" fmla="*/ 9625 w 1000"/>
                              <a:gd name="T13" fmla="*/ 17575 h 1000"/>
                              <a:gd name="T14" fmla="*/ 9607 w 1000"/>
                              <a:gd name="T15" fmla="*/ 17572 h 1000"/>
                              <a:gd name="T16" fmla="*/ 9615 w 1000"/>
                              <a:gd name="T17" fmla="*/ 17575 h 1000"/>
                              <a:gd name="T18" fmla="*/ 9625 w 1000"/>
                              <a:gd name="T19" fmla="*/ 17565 h 1000"/>
                              <a:gd name="T20" fmla="*/ 9622 w 1000"/>
                              <a:gd name="T21" fmla="*/ 17557 h 1000"/>
                              <a:gd name="T22" fmla="*/ 9625 w 1000"/>
                              <a:gd name="T23" fmla="*/ 17565 h 1000"/>
                              <a:gd name="T24" fmla="*/ 9625 w 1000"/>
                              <a:gd name="T25" fmla="*/ 215 h 1000"/>
                              <a:gd name="T26" fmla="*/ 9624 w 1000"/>
                              <a:gd name="T27" fmla="*/ 219 h 1000"/>
                              <a:gd name="T28" fmla="*/ 9415 w 1000"/>
                              <a:gd name="T29" fmla="*/ 15 h 1000"/>
                              <a:gd name="T30" fmla="*/ 9410 w 1000"/>
                              <a:gd name="T31" fmla="*/ 15 h 1000"/>
                              <a:gd name="T32" fmla="*/ 9415 w 1000"/>
                              <a:gd name="T33" fmla="*/ 15 h 1000"/>
                              <a:gd name="T34" fmla="*/ 225 w 1000"/>
                              <a:gd name="T35" fmla="*/ 15 h 1000"/>
                              <a:gd name="T36" fmla="*/ 220 w 1000"/>
                              <a:gd name="T37" fmla="*/ 15 h 1000"/>
                              <a:gd name="T38" fmla="*/ 15 w 1000"/>
                              <a:gd name="T39" fmla="*/ 224 h 1000"/>
                              <a:gd name="T40" fmla="*/ 15 w 1000"/>
                              <a:gd name="T41" fmla="*/ 230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15" y="215"/>
                                </a:moveTo>
                                <a:lnTo>
                                  <a:pt x="15" y="17575"/>
                                </a:lnTo>
                                <a:lnTo>
                                  <a:pt x="15" y="17561"/>
                                </a:lnTo>
                                <a:cubicBezTo>
                                  <a:pt x="15" y="17562"/>
                                  <a:pt x="15" y="17563"/>
                                  <a:pt x="15" y="17565"/>
                                </a:cubicBezTo>
                                <a:cubicBezTo>
                                  <a:pt x="15" y="17567"/>
                                  <a:pt x="16" y="17570"/>
                                  <a:pt x="17" y="17572"/>
                                </a:cubicBezTo>
                                <a:moveTo>
                                  <a:pt x="25" y="17575"/>
                                </a:moveTo>
                                <a:lnTo>
                                  <a:pt x="9625" y="17575"/>
                                </a:lnTo>
                                <a:lnTo>
                                  <a:pt x="9607" y="17572"/>
                                </a:lnTo>
                                <a:cubicBezTo>
                                  <a:pt x="9609" y="17573"/>
                                  <a:pt x="9612" y="17575"/>
                                  <a:pt x="9615" y="17575"/>
                                </a:cubicBezTo>
                                <a:cubicBezTo>
                                  <a:pt x="9620" y="17575"/>
                                  <a:pt x="9625" y="17570"/>
                                  <a:pt x="9625" y="17565"/>
                                </a:cubicBezTo>
                                <a:cubicBezTo>
                                  <a:pt x="9625" y="17562"/>
                                  <a:pt x="9623" y="17559"/>
                                  <a:pt x="9622" y="17557"/>
                                </a:cubicBezTo>
                                <a:moveTo>
                                  <a:pt x="9625" y="17565"/>
                                </a:moveTo>
                                <a:lnTo>
                                  <a:pt x="9625" y="215"/>
                                </a:lnTo>
                                <a:lnTo>
                                  <a:pt x="9624" y="219"/>
                                </a:lnTo>
                                <a:cubicBezTo>
                                  <a:pt x="9622" y="105"/>
                                  <a:pt x="9528" y="15"/>
                                  <a:pt x="9415" y="15"/>
                                </a:cubicBezTo>
                                <a:cubicBezTo>
                                  <a:pt x="9413" y="15"/>
                                  <a:pt x="9411" y="15"/>
                                  <a:pt x="9410" y="15"/>
                                </a:cubicBezTo>
                                <a:moveTo>
                                  <a:pt x="9415" y="15"/>
                                </a:moveTo>
                                <a:lnTo>
                                  <a:pt x="225" y="15"/>
                                </a:lnTo>
                                <a:lnTo>
                                  <a:pt x="220" y="15"/>
                                </a:lnTo>
                                <a:cubicBezTo>
                                  <a:pt x="106" y="17"/>
                                  <a:pt x="15" y="110"/>
                                  <a:pt x="15" y="224"/>
                                </a:cubicBezTo>
                                <a:cubicBezTo>
                                  <a:pt x="15" y="226"/>
                                  <a:pt x="15" y="228"/>
                                  <a:pt x="15" y="230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>
                                <a:alpha val="4799"/>
                              </a:srgbClr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B8291A2" id="Forma livre 9" o:spid="_x0000_s1026" style="position:absolute;margin-left:-72.3pt;margin-top:12.55pt;width:796.5pt;height:13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" path="m15,215r,17360l15,17561v,1,,2,,4c15,17567,16,17570,17,17572t8,3l9625,17575r-18,-3c9609,17573,9612,17575,9615,17575v5,,10,-5,10,-10c9625,17562,9623,17559,9622,17557t3,8l9625,215r-1,4c9622,105,9528,15,9415,15v-2,,-4,,-5,m9415,15l225,15r-5,c106,17,15,110,15,224v,2,,4,,6e" filled="f" fillcolor="black" strokeweight="1.5pt">
                  <v:stroke opacity="3084f" miterlimit="10" joinstyle="miter"/>
                  <v:path o:connecttype="custom" o:connectlocs="151733,3604260;151733,294627300;151733,294392604;151733,294459660;171964,294577008;252889,294627300;97362169,294627300;97180089,294577008;97261013,294627300;97362169,294459660;97331822,294325548;97362169,294459660;97362169,3604260;97352053,3671316;95237903,251460;95187326,251460;95237903,251460;2275999,251460;2225421,251460;151733,3755136;151733,3855720" o:connectangles="0,0,0,0,0,0,0,0,0,0,0,0,0,0,0,0,0,0,0,0,0"/>
                </v:shape>
              </w:pict>
            </mc:Fallback>
          </mc:AlternateContent>
        </w:r>
        <w:r w:rsidR="00461C2D"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33BBD90" wp14:editId="65E421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48350" cy="15268575"/>
                  <wp:effectExtent l="0" t="0" r="30480000" b="230409750"/>
                  <wp:wrapNone/>
                  <wp:docPr id="4" name="Forma liv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48350" cy="15268575"/>
                          </a:xfrm>
                          <a:custGeom>
                            <a:avLst/>
                            <a:gdLst>
                              <a:gd name="T0" fmla="*/ 50 w 1000"/>
                              <a:gd name="T1" fmla="*/ 16090 h 1000"/>
                              <a:gd name="T2" fmla="*/ 6165 w 1000"/>
                              <a:gd name="T3" fmla="*/ 16090 h 1000"/>
                              <a:gd name="T4" fmla="*/ 6154 w 1000"/>
                              <a:gd name="T5" fmla="*/ 16089 h 1000"/>
                              <a:gd name="T6" fmla="*/ 6160 w 1000"/>
                              <a:gd name="T7" fmla="*/ 16090 h 1000"/>
                              <a:gd name="T8" fmla="*/ 6210 w 1000"/>
                              <a:gd name="T9" fmla="*/ 16040 h 1000"/>
                              <a:gd name="T10" fmla="*/ 6209 w 1000"/>
                              <a:gd name="T11" fmla="*/ 16034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50" y="16090"/>
                                </a:moveTo>
                                <a:lnTo>
                                  <a:pt x="6165" y="16090"/>
                                </a:lnTo>
                                <a:lnTo>
                                  <a:pt x="6154" y="16089"/>
                                </a:lnTo>
                                <a:cubicBezTo>
                                  <a:pt x="6156" y="16089"/>
                                  <a:pt x="6158" y="16090"/>
                                  <a:pt x="6160" y="16090"/>
                                </a:cubicBezTo>
                                <a:cubicBezTo>
                                  <a:pt x="6187" y="16090"/>
                                  <a:pt x="6210" y="16067"/>
                                  <a:pt x="6210" y="16040"/>
                                </a:cubicBezTo>
                                <a:cubicBezTo>
                                  <a:pt x="6210" y="16038"/>
                                  <a:pt x="6209" y="16036"/>
                                  <a:pt x="6209" y="16034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D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7CED8D3" id="Forma livre 4" o:spid="_x0000_s1026" style="position:absolute;margin-left:0;margin-top:0;width:460.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" path="m50,16090r6115,l6154,16089v2,,4,1,6,1c6187,16090,6210,16067,6210,16040v,-2,-1,-4,-1,-6e" filled="f" fillcolor="black" strokecolor="#d00">
                  <v:stroke miterlimit="10" joinstyle="miter"/>
                  <v:path o:connecttype="custom" o:connectlocs="292418,245671372;36055078,245671372;35990746,245656103;36025836,245671372;36318254,244907943;36312405,244816332" o:connectangles="0,0,0,0,0,0"/>
                </v:shape>
              </w:pict>
            </mc:Fallback>
          </mc:AlternateContent>
        </w:r>
        <w:r w:rsidR="00461C2D"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EB72BB" wp14:editId="129D6E3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48350" cy="15268575"/>
                  <wp:effectExtent l="0" t="9525" r="30480000" b="229647750"/>
                  <wp:wrapNone/>
                  <wp:docPr id="3" name="Forma liv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48350" cy="15268575"/>
                          </a:xfrm>
                          <a:custGeom>
                            <a:avLst/>
                            <a:gdLst>
                              <a:gd name="T0" fmla="*/ 6210 w 1000"/>
                              <a:gd name="T1" fmla="*/ 16040 h 1000"/>
                              <a:gd name="T2" fmla="*/ 6210 w 1000"/>
                              <a:gd name="T3" fmla="*/ 45 h 1000"/>
                              <a:gd name="T4" fmla="*/ 6209 w 1000"/>
                              <a:gd name="T5" fmla="*/ 44 h 1000"/>
                              <a:gd name="T6" fmla="*/ 6160 w 1000"/>
                              <a:gd name="T7" fmla="*/ 0 h 1000"/>
                              <a:gd name="T8" fmla="*/ 6155 w 1000"/>
                              <a:gd name="T9" fmla="*/ 0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6210" y="16040"/>
                                </a:moveTo>
                                <a:lnTo>
                                  <a:pt x="6210" y="45"/>
                                </a:lnTo>
                                <a:lnTo>
                                  <a:pt x="6209" y="44"/>
                                </a:lnTo>
                                <a:cubicBezTo>
                                  <a:pt x="6206" y="19"/>
                                  <a:pt x="6185" y="0"/>
                                  <a:pt x="6160" y="0"/>
                                </a:cubicBezTo>
                                <a:cubicBezTo>
                                  <a:pt x="6158" y="0"/>
                                  <a:pt x="6156" y="0"/>
                                  <a:pt x="6155" y="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D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E314ED2" id="Forma livre 3" o:spid="_x0000_s1026" style="position:absolute;margin-left:0;margin-top:0;width:460.5pt;height:12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" path="m6210,16040l6210,45r-1,-1c6206,19,6185,,6160,v-2,,-4,,-5,e" filled="f" fillcolor="black" strokecolor="#d00">
                  <v:stroke miterlimit="10" joinstyle="miter"/>
                  <v:path o:connecttype="custom" o:connectlocs="36318254,244907943;36318254,687086;36312405,671817;36025836,0;35996594,0" o:connectangles="0,0,0,0,0"/>
                </v:shape>
              </w:pict>
            </mc:Fallback>
          </mc:AlternateContent>
        </w:r>
      </w:ins>
    </w:p>
    <w:p w14:paraId="360E2D0B" w14:textId="77777777" w:rsidR="00461C2D" w:rsidRPr="00461C2D" w:rsidRDefault="003A1A79" w:rsidP="0022754F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bookmarkStart w:id="13" w:name="1510267327007056757"/>
      <w:bookmarkEnd w:id="13"/>
      <w:ins w:id="14" w:author="Gina Ester Leôncio" w:date="2017-09-18T10:08:00Z"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D677450" wp14:editId="14E5F476">
                  <wp:simplePos x="0" y="0"/>
                  <wp:positionH relativeFrom="column">
                    <wp:posOffset>6482714</wp:posOffset>
                  </wp:positionH>
                  <wp:positionV relativeFrom="paragraph">
                    <wp:posOffset>339725</wp:posOffset>
                  </wp:positionV>
                  <wp:extent cx="4772025" cy="15268575"/>
                  <wp:effectExtent l="0" t="0" r="24926925" b="230571675"/>
                  <wp:wrapNone/>
                  <wp:docPr id="6" name="Forma liv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2025" cy="15268575"/>
                          </a:xfrm>
                          <a:custGeom>
                            <a:avLst/>
                            <a:gdLst>
                              <a:gd name="T0" fmla="*/ 0 w 1000"/>
                              <a:gd name="T1" fmla="*/ 50 h 1000"/>
                              <a:gd name="T2" fmla="*/ 0 w 1000"/>
                              <a:gd name="T3" fmla="*/ 15990 h 1000"/>
                              <a:gd name="T4" fmla="*/ 0 w 1000"/>
                              <a:gd name="T5" fmla="*/ 16035 h 1000"/>
                              <a:gd name="T6" fmla="*/ 0 w 1000"/>
                              <a:gd name="T7" fmla="*/ 16040 h 1000"/>
                              <a:gd name="T8" fmla="*/ 44 w 1000"/>
                              <a:gd name="T9" fmla="*/ 16089 h 1000"/>
                              <a:gd name="T10" fmla="*/ 6110 w 1000"/>
                              <a:gd name="T11" fmla="*/ 16090 h 1000"/>
                              <a:gd name="T12" fmla="*/ 6154 w 1000"/>
                              <a:gd name="T13" fmla="*/ 16089 h 1000"/>
                              <a:gd name="T14" fmla="*/ 6160 w 1000"/>
                              <a:gd name="T15" fmla="*/ 16090 h 1000"/>
                              <a:gd name="T16" fmla="*/ 6210 w 1000"/>
                              <a:gd name="T17" fmla="*/ 16040 h 1000"/>
                              <a:gd name="T18" fmla="*/ 6209 w 1000"/>
                              <a:gd name="T19" fmla="*/ 16034 h 1000"/>
                              <a:gd name="T20" fmla="*/ 6210 w 1000"/>
                              <a:gd name="T21" fmla="*/ 50 h 1000"/>
                              <a:gd name="T22" fmla="*/ 6209 w 1000"/>
                              <a:gd name="T23" fmla="*/ 44 h 1000"/>
                              <a:gd name="T24" fmla="*/ 6160 w 1000"/>
                              <a:gd name="T25" fmla="*/ 0 h 1000"/>
                              <a:gd name="T26" fmla="*/ 6155 w 1000"/>
                              <a:gd name="T27" fmla="*/ 0 h 1000"/>
                              <a:gd name="T28" fmla="*/ 50 w 1000"/>
                              <a:gd name="T29" fmla="*/ 0 h 1000"/>
                              <a:gd name="T30" fmla="*/ 45 w 1000"/>
                              <a:gd name="T31" fmla="*/ 0 h 1000"/>
                              <a:gd name="T32" fmla="*/ 0 w 1000"/>
                              <a:gd name="T33" fmla="*/ 47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0" y="50"/>
                                </a:moveTo>
                                <a:lnTo>
                                  <a:pt x="0" y="15990"/>
                                </a:lnTo>
                                <a:lnTo>
                                  <a:pt x="0" y="16035"/>
                                </a:lnTo>
                                <a:cubicBezTo>
                                  <a:pt x="0" y="16036"/>
                                  <a:pt x="0" y="16038"/>
                                  <a:pt x="0" y="16040"/>
                                </a:cubicBezTo>
                                <a:cubicBezTo>
                                  <a:pt x="0" y="16065"/>
                                  <a:pt x="19" y="16086"/>
                                  <a:pt x="44" y="16089"/>
                                </a:cubicBezTo>
                                <a:lnTo>
                                  <a:pt x="6110" y="16090"/>
                                </a:lnTo>
                                <a:lnTo>
                                  <a:pt x="6154" y="16089"/>
                                </a:lnTo>
                                <a:cubicBezTo>
                                  <a:pt x="6156" y="16089"/>
                                  <a:pt x="6158" y="16090"/>
                                  <a:pt x="6160" y="16090"/>
                                </a:cubicBezTo>
                                <a:cubicBezTo>
                                  <a:pt x="6187" y="16090"/>
                                  <a:pt x="6210" y="16067"/>
                                  <a:pt x="6210" y="16040"/>
                                </a:cubicBezTo>
                                <a:cubicBezTo>
                                  <a:pt x="6210" y="16038"/>
                                  <a:pt x="6209" y="16036"/>
                                  <a:pt x="6209" y="16034"/>
                                </a:cubicBezTo>
                                <a:lnTo>
                                  <a:pt x="6210" y="50"/>
                                </a:lnTo>
                                <a:lnTo>
                                  <a:pt x="6209" y="44"/>
                                </a:lnTo>
                                <a:cubicBezTo>
                                  <a:pt x="6206" y="19"/>
                                  <a:pt x="6185" y="0"/>
                                  <a:pt x="6160" y="0"/>
                                </a:cubicBezTo>
                                <a:cubicBezTo>
                                  <a:pt x="6158" y="0"/>
                                  <a:pt x="6156" y="0"/>
                                  <a:pt x="6155" y="0"/>
                                </a:cubicBezTo>
                                <a:lnTo>
                                  <a:pt x="50" y="0"/>
                                </a:lnTo>
                                <a:lnTo>
                                  <a:pt x="45" y="0"/>
                                </a:lnTo>
                                <a:cubicBezTo>
                                  <a:pt x="20" y="2"/>
                                  <a:pt x="1" y="22"/>
                                  <a:pt x="0" y="4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69B25B0" id="Forma livre 6" o:spid="_x0000_s1026" style="position:absolute;margin-left:510.45pt;margin-top:26.75pt;width:375.75pt;height:120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" path="m,50l,15990r,45c,16036,,16038,,16040v,25,19,46,44,49l6110,16090r44,-1c6156,16089,6158,16090,6160,16090v27,,50,-23,50,-50c6210,16038,6209,16036,6209,16034l6210,50r-1,-6c6206,19,6185,,6160,v-2,,-4,,-5,l50,,45,c20,2,1,22,,47e" stroked="f">
                  <v:path o:connecttype="custom" o:connectlocs="0,763429;0,244144514;0,244831600;0,244907943;209969,245656103;29157073,245671372;29367042,245656103;29395674,245671372;29634275,244907943;29629503,244816332;29634275,763429;29629503,671817;29395674,0;29371814,0;238601,0;214741,0;0,717623" o:connectangles="0,0,0,0,0,0,0,0,0,0,0,0,0,0,0,0,0"/>
                </v:shape>
              </w:pict>
            </mc:Fallback>
          </mc:AlternateContent>
        </w:r>
      </w:ins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A </w:t>
      </w:r>
      <w:r w:rsidR="000C3A28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importância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da inform</w:t>
      </w:r>
      <w:r w:rsidR="000C3A28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á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tica no mercado de trabalho</w:t>
      </w:r>
    </w:p>
    <w:p w14:paraId="58E2C43B" w14:textId="77777777" w:rsidR="00461C2D" w:rsidRPr="00461C2D" w:rsidRDefault="00461C2D" w:rsidP="00461C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</w:p>
    <w:p w14:paraId="0E8EDEFB" w14:textId="77777777" w:rsidR="00461C2D" w:rsidRPr="00461C2D" w:rsidRDefault="00DC64AE" w:rsidP="00461C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ins w:id="15" w:author="Gina Ester Leôncio" w:date="2017-09-18T10:08:00Z">
        <w:r w:rsidRPr="00461C2D">
          <w:rPr>
            <w:rFonts w:ascii="Arial" w:eastAsia="Times New Roman" w:hAnsi="Arial" w:cs="Arial"/>
            <w:noProof/>
            <w:color w:val="333333"/>
            <w:sz w:val="21"/>
            <w:szCs w:val="21"/>
            <w:lang w:eastAsia="pt-BR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3E0DC6A0" wp14:editId="3189BF7E">
                  <wp:simplePos x="0" y="0"/>
                  <wp:positionH relativeFrom="column">
                    <wp:posOffset>3124200</wp:posOffset>
                  </wp:positionH>
                  <wp:positionV relativeFrom="paragraph">
                    <wp:posOffset>848360</wp:posOffset>
                  </wp:positionV>
                  <wp:extent cx="9201150" cy="16764000"/>
                  <wp:effectExtent l="0" t="0" r="79514700" b="278044275"/>
                  <wp:wrapNone/>
                  <wp:docPr id="8" name="Forma liv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01150" cy="16764000"/>
                          </a:xfrm>
                          <a:custGeom>
                            <a:avLst/>
                            <a:gdLst>
                              <a:gd name="T0" fmla="*/ 5 w 1000"/>
                              <a:gd name="T1" fmla="*/ 210 h 1000"/>
                              <a:gd name="T2" fmla="*/ 5 w 1000"/>
                              <a:gd name="T3" fmla="*/ 17580 h 1000"/>
                              <a:gd name="T4" fmla="*/ 5 w 1000"/>
                              <a:gd name="T5" fmla="*/ 17566 h 1000"/>
                              <a:gd name="T6" fmla="*/ 5 w 1000"/>
                              <a:gd name="T7" fmla="*/ 17570 h 1000"/>
                              <a:gd name="T8" fmla="*/ 13 w 1000"/>
                              <a:gd name="T9" fmla="*/ 17583 h 1000"/>
                              <a:gd name="T10" fmla="*/ 20 w 1000"/>
                              <a:gd name="T11" fmla="*/ 17585 h 1000"/>
                              <a:gd name="T12" fmla="*/ 9630 w 1000"/>
                              <a:gd name="T13" fmla="*/ 17585 h 1000"/>
                              <a:gd name="T14" fmla="*/ 9613 w 1000"/>
                              <a:gd name="T15" fmla="*/ 17583 h 1000"/>
                              <a:gd name="T16" fmla="*/ 9620 w 1000"/>
                              <a:gd name="T17" fmla="*/ 17585 h 1000"/>
                              <a:gd name="T18" fmla="*/ 9635 w 1000"/>
                              <a:gd name="T19" fmla="*/ 17570 h 1000"/>
                              <a:gd name="T20" fmla="*/ 9633 w 1000"/>
                              <a:gd name="T21" fmla="*/ 17563 h 1000"/>
                              <a:gd name="T22" fmla="*/ 9635 w 1000"/>
                              <a:gd name="T23" fmla="*/ 17570 h 1000"/>
                              <a:gd name="T24" fmla="*/ 9635 w 1000"/>
                              <a:gd name="T25" fmla="*/ 210 h 1000"/>
                              <a:gd name="T26" fmla="*/ 9634 w 1000"/>
                              <a:gd name="T27" fmla="*/ 214 h 1000"/>
                              <a:gd name="T28" fmla="*/ 9420 w 1000"/>
                              <a:gd name="T29" fmla="*/ 5 h 1000"/>
                              <a:gd name="T30" fmla="*/ 9415 w 1000"/>
                              <a:gd name="T31" fmla="*/ 5 h 1000"/>
                              <a:gd name="T32" fmla="*/ 9420 w 1000"/>
                              <a:gd name="T33" fmla="*/ 5 h 1000"/>
                              <a:gd name="T34" fmla="*/ 220 w 1000"/>
                              <a:gd name="T35" fmla="*/ 5 h 1000"/>
                              <a:gd name="T36" fmla="*/ 215 w 1000"/>
                              <a:gd name="T37" fmla="*/ 5 h 1000"/>
                              <a:gd name="T38" fmla="*/ 5 w 1000"/>
                              <a:gd name="T39" fmla="*/ 219 h 1000"/>
                              <a:gd name="T40" fmla="*/ 5 w 1000"/>
                              <a:gd name="T41" fmla="*/ 225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0" h="1000">
                                <a:moveTo>
                                  <a:pt x="5" y="210"/>
                                </a:moveTo>
                                <a:lnTo>
                                  <a:pt x="5" y="17580"/>
                                </a:lnTo>
                                <a:lnTo>
                                  <a:pt x="5" y="17566"/>
                                </a:lnTo>
                                <a:cubicBezTo>
                                  <a:pt x="5" y="17567"/>
                                  <a:pt x="5" y="17568"/>
                                  <a:pt x="5" y="17570"/>
                                </a:cubicBezTo>
                                <a:cubicBezTo>
                                  <a:pt x="5" y="17575"/>
                                  <a:pt x="8" y="17580"/>
                                  <a:pt x="13" y="17583"/>
                                </a:cubicBezTo>
                                <a:moveTo>
                                  <a:pt x="20" y="17585"/>
                                </a:moveTo>
                                <a:lnTo>
                                  <a:pt x="9630" y="17585"/>
                                </a:lnTo>
                                <a:lnTo>
                                  <a:pt x="9613" y="17583"/>
                                </a:lnTo>
                                <a:cubicBezTo>
                                  <a:pt x="9615" y="17584"/>
                                  <a:pt x="9617" y="17585"/>
                                  <a:pt x="9620" y="17585"/>
                                </a:cubicBezTo>
                                <a:cubicBezTo>
                                  <a:pt x="9628" y="17585"/>
                                  <a:pt x="9635" y="17578"/>
                                  <a:pt x="9635" y="17570"/>
                                </a:cubicBezTo>
                                <a:cubicBezTo>
                                  <a:pt x="9635" y="17567"/>
                                  <a:pt x="9634" y="17565"/>
                                  <a:pt x="9633" y="17563"/>
                                </a:cubicBezTo>
                                <a:moveTo>
                                  <a:pt x="9635" y="17570"/>
                                </a:moveTo>
                                <a:lnTo>
                                  <a:pt x="9635" y="210"/>
                                </a:lnTo>
                                <a:lnTo>
                                  <a:pt x="9634" y="214"/>
                                </a:lnTo>
                                <a:cubicBezTo>
                                  <a:pt x="9632" y="98"/>
                                  <a:pt x="9536" y="5"/>
                                  <a:pt x="9420" y="5"/>
                                </a:cubicBezTo>
                                <a:cubicBezTo>
                                  <a:pt x="9418" y="5"/>
                                  <a:pt x="9416" y="5"/>
                                  <a:pt x="9415" y="5"/>
                                </a:cubicBezTo>
                                <a:moveTo>
                                  <a:pt x="9420" y="5"/>
                                </a:moveTo>
                                <a:lnTo>
                                  <a:pt x="220" y="5"/>
                                </a:lnTo>
                                <a:lnTo>
                                  <a:pt x="215" y="5"/>
                                </a:lnTo>
                                <a:cubicBezTo>
                                  <a:pt x="98" y="7"/>
                                  <a:pt x="5" y="103"/>
                                  <a:pt x="5" y="219"/>
                                </a:cubicBezTo>
                                <a:cubicBezTo>
                                  <a:pt x="5" y="221"/>
                                  <a:pt x="5" y="223"/>
                                  <a:pt x="5" y="225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>
                                <a:alpha val="3839"/>
                              </a:srgbClr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3CEF4EB" id="Forma livre 8" o:spid="_x0000_s1026" style="position:absolute;margin-left:246pt;margin-top:66.8pt;width:724.5pt;height:13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" path="m5,210r,17370l5,17566v,1,,2,,4c5,17575,8,17580,13,17583t7,2l9630,17585r-17,-2c9615,17584,9617,17585,9620,17585v8,,15,-7,15,-15c9635,17567,9634,17565,9633,17563t2,7l9635,210r-1,4c9632,98,9536,5,9420,5v-2,,-4,,-5,m9420,5l220,5r-5,c98,7,5,103,5,219v,2,,4,,6e" filled="f" fillcolor="black" strokeweight="1.5pt">
                  <v:stroke opacity="2570f" miterlimit="10" joinstyle="miter"/>
                  <v:path o:connecttype="custom" o:connectlocs="46006,3520440;46006,294711120;46006,294476424;46006,294543480;119615,294761412;184023,294794940;88607075,294794940;88450655,294761412;88515063,294794940;88653080,294543480;88634678,294426132;88653080,294543480;88653080,3520440;88643879,3587496;86674833,83820;86628827,83820;86674833,83820;2024253,83820;1978247,83820;46006,3671316;46006,3771900" o:connectangles="0,0,0,0,0,0,0,0,0,0,0,0,0,0,0,0,0,0,0,0,0"/>
                </v:shape>
              </w:pict>
            </mc:Fallback>
          </mc:AlternateContent>
        </w:r>
      </w:ins>
      <w:r w:rsidR="00461C2D" w:rsidRPr="00461C2D">
        <w:rPr>
          <w:rFonts w:ascii="Arial" w:eastAsia="Times New Roman" w:hAnsi="Arial" w:cs="Arial"/>
          <w:noProof/>
          <w:color w:val="336699"/>
          <w:sz w:val="23"/>
          <w:szCs w:val="23"/>
          <w:lang w:eastAsia="pt-BR"/>
        </w:rPr>
        <w:drawing>
          <wp:inline distT="0" distB="0" distL="0" distR="0">
            <wp:extent cx="3048000" cy="2009775"/>
            <wp:effectExtent l="0" t="0" r="0" b="9525"/>
            <wp:docPr id="1" name="Imagem 1" descr="http://3.bp.blogspot.com/-uV-F1tDAl8k/UCBbHGEQ6xI/AAAAAAAAAAM/UdcQVif5xmQ/s320/informatica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V-F1tDAl8k/UCBbHGEQ6xI/AAAAAAAAAAM/UdcQVif5xmQ/s320/informatica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0AF8" w14:textId="42B737C3" w:rsidR="00DC64AE" w:rsidRPr="00241B7D" w:rsidRDefault="00461C2D" w:rsidP="00DC64AE">
      <w:pPr>
        <w:shd w:val="clear" w:color="auto" w:fill="FFFFFF"/>
        <w:spacing w:after="0" w:line="240" w:lineRule="auto"/>
        <w:jc w:val="both"/>
        <w:rPr>
          <w:color w:val="2E74B5" w:themeColor="accent1" w:themeShade="BF"/>
          <w:sz w:val="24"/>
          <w:rPrChange w:id="1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241B7D">
        <w:rPr>
          <w:color w:val="2E74B5" w:themeColor="accent1" w:themeShade="BF"/>
          <w:sz w:val="24"/>
          <w:rPrChange w:id="1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A </w:t>
      </w:r>
      <w:r w:rsidR="000C3A28" w:rsidRPr="00241B7D">
        <w:rPr>
          <w:color w:val="2E74B5" w:themeColor="accent1" w:themeShade="BF"/>
          <w:sz w:val="24"/>
          <w:rPrChange w:id="1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informática</w:t>
      </w:r>
      <w:r w:rsidRPr="00241B7D">
        <w:rPr>
          <w:color w:val="2E74B5" w:themeColor="accent1" w:themeShade="BF"/>
          <w:sz w:val="24"/>
          <w:rPrChange w:id="1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vem cada vez mais ficando importante na vida das pessoas ,e nas empresas ,deixando tudo mais </w:t>
      </w:r>
      <w:r w:rsidR="000C3A28" w:rsidRPr="00241B7D">
        <w:rPr>
          <w:color w:val="2E74B5" w:themeColor="accent1" w:themeShade="BF"/>
          <w:sz w:val="24"/>
          <w:rPrChange w:id="2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fácil</w:t>
      </w:r>
      <w:r w:rsidR="00EB3322" w:rsidRPr="00241B7D">
        <w:rPr>
          <w:color w:val="2E74B5" w:themeColor="accent1" w:themeShade="BF"/>
          <w:sz w:val="24"/>
          <w:rPrChange w:id="2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,e ágil </w:t>
      </w:r>
      <w:r w:rsidRPr="00241B7D">
        <w:rPr>
          <w:color w:val="2E74B5" w:themeColor="accent1" w:themeShade="BF"/>
          <w:sz w:val="24"/>
          <w:rPrChange w:id="2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e também ela </w:t>
      </w:r>
      <w:r w:rsidR="000C3A28" w:rsidRPr="00241B7D">
        <w:rPr>
          <w:color w:val="2E74B5" w:themeColor="accent1" w:themeShade="BF"/>
          <w:sz w:val="24"/>
          <w:rPrChange w:id="2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já</w:t>
      </w:r>
      <w:r w:rsidRPr="00241B7D">
        <w:rPr>
          <w:color w:val="2E74B5" w:themeColor="accent1" w:themeShade="BF"/>
          <w:sz w:val="24"/>
          <w:rPrChange w:id="2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="000C3A28" w:rsidRPr="00241B7D">
        <w:rPr>
          <w:color w:val="2E74B5" w:themeColor="accent1" w:themeShade="BF"/>
          <w:sz w:val="24"/>
          <w:rPrChange w:id="2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está</w:t>
      </w:r>
      <w:r w:rsidRPr="00241B7D">
        <w:rPr>
          <w:color w:val="2E74B5" w:themeColor="accent1" w:themeShade="BF"/>
          <w:sz w:val="24"/>
          <w:rPrChange w:id="2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no intuito de aprendizagem ,e a formal social está cada vez mais entre as pessoas .</w:t>
      </w:r>
      <w:r w:rsidRPr="00241B7D">
        <w:rPr>
          <w:color w:val="2E74B5" w:themeColor="accent1" w:themeShade="BF"/>
          <w:sz w:val="24"/>
          <w:rPrChange w:id="2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br/>
        <w:t xml:space="preserve">A cada dia vem crescendo </w:t>
      </w:r>
      <w:r w:rsidR="00EB3322" w:rsidRPr="00241B7D">
        <w:rPr>
          <w:color w:val="2E74B5" w:themeColor="accent1" w:themeShade="BF"/>
          <w:sz w:val="24"/>
          <w:rPrChange w:id="2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famílias</w:t>
      </w:r>
      <w:r w:rsidRPr="00241B7D">
        <w:rPr>
          <w:color w:val="2E74B5" w:themeColor="accent1" w:themeShade="BF"/>
          <w:sz w:val="24"/>
          <w:rPrChange w:id="2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e pessoas que possuem computadores em casa,</w:t>
      </w:r>
      <w:r w:rsidR="009011C1" w:rsidRPr="00241B7D">
        <w:rPr>
          <w:color w:val="2E74B5" w:themeColor="accent1" w:themeShade="BF"/>
          <w:sz w:val="24"/>
          <w:rPrChange w:id="3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del w:id="31" w:author="Gina Ester Leôncio" w:date="2017-09-18T10:08:00Z">
        <w:r w:rsidR="006A1C9B" w:rsidRPr="00461C2D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>às</w:delText>
        </w:r>
      </w:del>
      <w:ins w:id="32" w:author="Gina Ester Leôncio" w:date="2017-09-18T10:08:00Z">
        <w:r w:rsidRPr="00241B7D">
          <w:rPr>
            <w:rFonts w:eastAsia="Times New Roman" w:cs="Arial"/>
            <w:color w:val="2E74B5" w:themeColor="accent1" w:themeShade="BF"/>
            <w:sz w:val="24"/>
            <w:szCs w:val="24"/>
            <w:lang w:eastAsia="pt-BR"/>
          </w:rPr>
          <w:t>as</w:t>
        </w:r>
      </w:ins>
      <w:r w:rsidRPr="00241B7D">
        <w:rPr>
          <w:color w:val="2E74B5" w:themeColor="accent1" w:themeShade="BF"/>
          <w:sz w:val="24"/>
          <w:rPrChange w:id="3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vezes mais do que um ,esta ferramenta </w:t>
      </w:r>
      <w:r w:rsidR="009011C1" w:rsidRPr="00241B7D">
        <w:rPr>
          <w:color w:val="2E74B5" w:themeColor="accent1" w:themeShade="BF"/>
          <w:sz w:val="24"/>
          <w:rPrChange w:id="3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está</w:t>
      </w:r>
      <w:r w:rsidRPr="00241B7D">
        <w:rPr>
          <w:color w:val="2E74B5" w:themeColor="accent1" w:themeShade="BF"/>
          <w:sz w:val="24"/>
          <w:rPrChange w:id="3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cada vez mais auxiliando pais e filhos ,isso mostra um novo jeito de aprender com as maravilhosas tecnologias que esta ferramenta possui .Quando as pessoas aprendem a usar o computador novos horizontes se abrem ,e nas empresas </w:t>
      </w:r>
      <w:r w:rsidR="009011C1" w:rsidRPr="00241B7D">
        <w:rPr>
          <w:color w:val="2E74B5" w:themeColor="accent1" w:themeShade="BF"/>
          <w:sz w:val="24"/>
          <w:rPrChange w:id="3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não</w:t>
      </w:r>
      <w:r w:rsidRPr="00241B7D">
        <w:rPr>
          <w:color w:val="2E74B5" w:themeColor="accent1" w:themeShade="BF"/>
          <w:sz w:val="24"/>
          <w:rPrChange w:id="3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poderiam ser diferente ,toda empresa </w:t>
      </w:r>
      <w:r w:rsidR="009011C1" w:rsidRPr="00241B7D">
        <w:rPr>
          <w:color w:val="2E74B5" w:themeColor="accent1" w:themeShade="BF"/>
          <w:sz w:val="24"/>
          <w:rPrChange w:id="3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necessita</w:t>
      </w:r>
      <w:r w:rsidRPr="00241B7D">
        <w:rPr>
          <w:color w:val="2E74B5" w:themeColor="accent1" w:themeShade="BF"/>
          <w:sz w:val="24"/>
          <w:rPrChange w:id="3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ficar informada para se manter no mercado de trabalho ,o computador veio para facilitar tanto as pessoas como as empresas </w:t>
      </w:r>
      <w:r w:rsidRPr="00241B7D">
        <w:rPr>
          <w:color w:val="2E74B5" w:themeColor="accent1" w:themeShade="BF"/>
          <w:sz w:val="24"/>
          <w:rPrChange w:id="4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br/>
        <w:t xml:space="preserve">A tecnologia da </w:t>
      </w:r>
      <w:r w:rsidR="009011C1" w:rsidRPr="00241B7D">
        <w:rPr>
          <w:color w:val="2E74B5" w:themeColor="accent1" w:themeShade="BF"/>
          <w:sz w:val="24"/>
          <w:rPrChange w:id="4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informação</w:t>
      </w:r>
      <w:r w:rsidRPr="00241B7D">
        <w:rPr>
          <w:color w:val="2E74B5" w:themeColor="accent1" w:themeShade="BF"/>
          <w:sz w:val="24"/>
          <w:rPrChange w:id="4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ajudou muito as pessoas que </w:t>
      </w:r>
      <w:r w:rsidR="009011C1" w:rsidRPr="00241B7D">
        <w:rPr>
          <w:color w:val="2E74B5" w:themeColor="accent1" w:themeShade="BF"/>
          <w:sz w:val="24"/>
          <w:rPrChange w:id="4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não</w:t>
      </w:r>
      <w:r w:rsidRPr="00241B7D">
        <w:rPr>
          <w:color w:val="2E74B5" w:themeColor="accent1" w:themeShade="BF"/>
          <w:sz w:val="24"/>
          <w:rPrChange w:id="4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tem dinheiro para comprar livros entre outras coisas</w:t>
      </w:r>
      <w:del w:id="45" w:author="Gina Ester Leôncio" w:date="2017-09-18T10:08:00Z">
        <w:r w:rsidRPr="00461C2D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>,</w:delText>
        </w:r>
        <w:r w:rsidR="00105E11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 xml:space="preserve"> </w:delText>
        </w:r>
      </w:del>
      <w:ins w:id="46" w:author="Gina Ester Leôncio" w:date="2017-09-18T10:08:00Z">
        <w:r w:rsidRPr="00241B7D">
          <w:rPr>
            <w:rFonts w:eastAsia="Times New Roman" w:cs="Arial"/>
            <w:color w:val="2E74B5" w:themeColor="accent1" w:themeShade="BF"/>
            <w:sz w:val="24"/>
            <w:szCs w:val="24"/>
            <w:lang w:eastAsia="pt-BR"/>
          </w:rPr>
          <w:t xml:space="preserve"> ,</w:t>
        </w:r>
      </w:ins>
      <w:r w:rsidRPr="00241B7D">
        <w:rPr>
          <w:color w:val="2E74B5" w:themeColor="accent1" w:themeShade="BF"/>
          <w:sz w:val="24"/>
          <w:rPrChange w:id="4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pois no computador </w:t>
      </w:r>
      <w:r w:rsidR="009011C1" w:rsidRPr="00241B7D">
        <w:rPr>
          <w:color w:val="2E74B5" w:themeColor="accent1" w:themeShade="BF"/>
          <w:sz w:val="24"/>
          <w:rPrChange w:id="4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você</w:t>
      </w:r>
      <w:r w:rsidRPr="00241B7D">
        <w:rPr>
          <w:color w:val="2E74B5" w:themeColor="accent1" w:themeShade="BF"/>
          <w:sz w:val="24"/>
          <w:rPrChange w:id="4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tem tudo</w:t>
      </w:r>
      <w:del w:id="50" w:author="Gina Ester Leôncio" w:date="2017-09-18T10:08:00Z">
        <w:r w:rsidRPr="00461C2D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>,</w:delText>
        </w:r>
        <w:r w:rsidR="00105E11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 xml:space="preserve"> </w:delText>
        </w:r>
      </w:del>
      <w:ins w:id="51" w:author="Gina Ester Leôncio" w:date="2017-09-18T10:08:00Z">
        <w:r w:rsidRPr="00241B7D">
          <w:rPr>
            <w:rFonts w:eastAsia="Times New Roman" w:cs="Arial"/>
            <w:color w:val="2E74B5" w:themeColor="accent1" w:themeShade="BF"/>
            <w:sz w:val="24"/>
            <w:szCs w:val="24"/>
            <w:lang w:eastAsia="pt-BR"/>
          </w:rPr>
          <w:t xml:space="preserve"> ,</w:t>
        </w:r>
      </w:ins>
      <w:r w:rsidRPr="00241B7D">
        <w:rPr>
          <w:color w:val="2E74B5" w:themeColor="accent1" w:themeShade="BF"/>
          <w:sz w:val="24"/>
          <w:rPrChange w:id="5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livros</w:t>
      </w:r>
      <w:ins w:id="53" w:author="Gina Ester Leôncio" w:date="2017-09-18T10:08:00Z">
        <w:r w:rsidRPr="00241B7D">
          <w:rPr>
            <w:rFonts w:eastAsia="Times New Roman" w:cs="Arial"/>
            <w:color w:val="2E74B5" w:themeColor="accent1" w:themeShade="BF"/>
            <w:sz w:val="24"/>
            <w:szCs w:val="24"/>
            <w:lang w:eastAsia="pt-BR"/>
          </w:rPr>
          <w:t xml:space="preserve"> </w:t>
        </w:r>
      </w:ins>
      <w:r w:rsidRPr="00241B7D">
        <w:rPr>
          <w:color w:val="2E74B5" w:themeColor="accent1" w:themeShade="BF"/>
          <w:sz w:val="24"/>
          <w:rPrChange w:id="5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,</w:t>
      </w:r>
      <w:r w:rsidR="00DC64AE" w:rsidRPr="00241B7D">
        <w:rPr>
          <w:color w:val="2E74B5" w:themeColor="accent1" w:themeShade="BF"/>
          <w:sz w:val="24"/>
          <w:rPrChange w:id="5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5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filmes,</w:t>
      </w:r>
      <w:r w:rsidR="00DC64AE" w:rsidRPr="00241B7D">
        <w:rPr>
          <w:color w:val="2E74B5" w:themeColor="accent1" w:themeShade="BF"/>
          <w:sz w:val="24"/>
          <w:rPrChange w:id="5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5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e </w:t>
      </w:r>
      <w:r w:rsidR="009011C1" w:rsidRPr="00241B7D">
        <w:rPr>
          <w:color w:val="2E74B5" w:themeColor="accent1" w:themeShade="BF"/>
          <w:sz w:val="24"/>
          <w:rPrChange w:id="5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você</w:t>
      </w:r>
      <w:r w:rsidRPr="00241B7D">
        <w:rPr>
          <w:color w:val="2E74B5" w:themeColor="accent1" w:themeShade="BF"/>
          <w:sz w:val="24"/>
          <w:rPrChange w:id="6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pode utilizar muitas coisas s</w:t>
      </w:r>
      <w:r w:rsidR="009011C1" w:rsidRPr="00241B7D">
        <w:rPr>
          <w:color w:val="2E74B5" w:themeColor="accent1" w:themeShade="BF"/>
          <w:sz w:val="24"/>
          <w:rPrChange w:id="6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em ter que utilizar o dinheiro, então</w:t>
      </w:r>
      <w:r w:rsidRPr="00241B7D">
        <w:rPr>
          <w:color w:val="2E74B5" w:themeColor="accent1" w:themeShade="BF"/>
          <w:sz w:val="24"/>
          <w:rPrChange w:id="6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as pessoas começaram a passar a ler na tela</w:t>
      </w:r>
      <w:ins w:id="63" w:author="Gina Ester Leôncio" w:date="2017-09-18T10:08:00Z">
        <w:r w:rsidRPr="00241B7D">
          <w:rPr>
            <w:rFonts w:eastAsia="Times New Roman" w:cs="Arial"/>
            <w:color w:val="2E74B5" w:themeColor="accent1" w:themeShade="BF"/>
            <w:sz w:val="24"/>
            <w:szCs w:val="24"/>
            <w:lang w:eastAsia="pt-BR"/>
          </w:rPr>
          <w:t xml:space="preserve"> </w:t>
        </w:r>
      </w:ins>
      <w:r w:rsidRPr="00241B7D">
        <w:rPr>
          <w:color w:val="2E74B5" w:themeColor="accent1" w:themeShade="BF"/>
          <w:sz w:val="24"/>
          <w:rPrChange w:id="6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.</w:t>
      </w:r>
    </w:p>
    <w:p w14:paraId="016A8006" w14:textId="09E31613" w:rsidR="00DC64AE" w:rsidRPr="00241B7D" w:rsidRDefault="00461C2D" w:rsidP="00DC64AE">
      <w:pPr>
        <w:shd w:val="clear" w:color="auto" w:fill="FFFFFF"/>
        <w:spacing w:after="0" w:line="240" w:lineRule="auto"/>
        <w:jc w:val="both"/>
        <w:rPr>
          <w:color w:val="2E74B5" w:themeColor="accent1" w:themeShade="BF"/>
          <w:sz w:val="24"/>
          <w:rPrChange w:id="6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</w:pPr>
      <w:r w:rsidRPr="00241B7D">
        <w:rPr>
          <w:color w:val="2E74B5" w:themeColor="accent1" w:themeShade="BF"/>
          <w:sz w:val="24"/>
          <w:rPrChange w:id="6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Atualmente nenhuma empresa pode ficar sem o </w:t>
      </w:r>
      <w:r w:rsidR="009011C1" w:rsidRPr="00241B7D">
        <w:rPr>
          <w:color w:val="2E74B5" w:themeColor="accent1" w:themeShade="BF"/>
          <w:sz w:val="24"/>
          <w:rPrChange w:id="6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auxílio</w:t>
      </w:r>
      <w:r w:rsidRPr="00241B7D">
        <w:rPr>
          <w:color w:val="2E74B5" w:themeColor="accent1" w:themeShade="BF"/>
          <w:sz w:val="24"/>
          <w:rPrChange w:id="6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da </w:t>
      </w:r>
      <w:r w:rsidR="009011C1" w:rsidRPr="00241B7D">
        <w:rPr>
          <w:color w:val="2E74B5" w:themeColor="accent1" w:themeShade="BF"/>
          <w:sz w:val="24"/>
          <w:rPrChange w:id="6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informática</w:t>
      </w:r>
      <w:r w:rsidRPr="00241B7D">
        <w:rPr>
          <w:color w:val="2E74B5" w:themeColor="accent1" w:themeShade="BF"/>
          <w:sz w:val="24"/>
          <w:rPrChange w:id="7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,</w:t>
      </w:r>
      <w:r w:rsidR="00DC64AE" w:rsidRPr="00241B7D">
        <w:rPr>
          <w:color w:val="2E74B5" w:themeColor="accent1" w:themeShade="BF"/>
          <w:sz w:val="24"/>
          <w:rPrChange w:id="7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7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é </w:t>
      </w:r>
      <w:r w:rsidR="009011C1" w:rsidRPr="00241B7D">
        <w:rPr>
          <w:color w:val="2E74B5" w:themeColor="accent1" w:themeShade="BF"/>
          <w:sz w:val="24"/>
          <w:rPrChange w:id="7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através</w:t>
      </w:r>
      <w:r w:rsidR="00DC64AE" w:rsidRPr="00241B7D">
        <w:rPr>
          <w:color w:val="2E74B5" w:themeColor="accent1" w:themeShade="BF"/>
          <w:sz w:val="24"/>
          <w:rPrChange w:id="7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dela que tudo é resolvido</w:t>
      </w:r>
      <w:r w:rsidRPr="00241B7D">
        <w:rPr>
          <w:color w:val="2E74B5" w:themeColor="accent1" w:themeShade="BF"/>
          <w:sz w:val="24"/>
          <w:rPrChange w:id="7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,</w:t>
      </w:r>
      <w:r w:rsidR="00DC64AE" w:rsidRPr="00241B7D">
        <w:rPr>
          <w:color w:val="2E74B5" w:themeColor="accent1" w:themeShade="BF"/>
          <w:sz w:val="24"/>
          <w:rPrChange w:id="7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7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e</w:t>
      </w:r>
      <w:r w:rsidR="00DC64AE" w:rsidRPr="00241B7D">
        <w:rPr>
          <w:color w:val="2E74B5" w:themeColor="accent1" w:themeShade="BF"/>
          <w:sz w:val="24"/>
          <w:rPrChange w:id="7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7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as pessoas ficam </w:t>
      </w:r>
      <w:r w:rsidR="009011C1" w:rsidRPr="00241B7D">
        <w:rPr>
          <w:color w:val="2E74B5" w:themeColor="accent1" w:themeShade="BF"/>
          <w:sz w:val="24"/>
          <w:rPrChange w:id="8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tão</w:t>
      </w:r>
      <w:r w:rsidRPr="00241B7D">
        <w:rPr>
          <w:color w:val="2E74B5" w:themeColor="accent1" w:themeShade="BF"/>
          <w:sz w:val="24"/>
          <w:rPrChange w:id="8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informadas dos </w:t>
      </w:r>
      <w:r w:rsidR="009011C1" w:rsidRPr="00241B7D">
        <w:rPr>
          <w:color w:val="2E74B5" w:themeColor="accent1" w:themeShade="BF"/>
          <w:sz w:val="24"/>
          <w:rPrChange w:id="8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acontecimentos</w:t>
      </w:r>
      <w:del w:id="83" w:author="Gina Ester Leôncio" w:date="2017-09-18T10:08:00Z">
        <w:r w:rsidRPr="00461C2D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>.</w:delText>
        </w:r>
        <w:r w:rsidR="00105E11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 xml:space="preserve"> </w:delText>
        </w:r>
        <w:r w:rsidRPr="00461C2D">
          <w:rPr>
            <w:rFonts w:ascii="Arial" w:eastAsia="Times New Roman" w:hAnsi="Arial" w:cs="Arial"/>
            <w:color w:val="333333"/>
            <w:sz w:val="23"/>
            <w:szCs w:val="23"/>
            <w:lang w:eastAsia="pt-BR"/>
          </w:rPr>
          <w:delText>A</w:delText>
        </w:r>
      </w:del>
      <w:r w:rsidRPr="00241B7D">
        <w:rPr>
          <w:color w:val="2E74B5" w:themeColor="accent1" w:themeShade="BF"/>
          <w:sz w:val="24"/>
          <w:rPrChange w:id="8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="009011C1" w:rsidRPr="00241B7D">
        <w:rPr>
          <w:color w:val="2E74B5" w:themeColor="accent1" w:themeShade="BF"/>
          <w:sz w:val="24"/>
          <w:rPrChange w:id="8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informática</w:t>
      </w:r>
      <w:r w:rsidRPr="00241B7D">
        <w:rPr>
          <w:color w:val="2E74B5" w:themeColor="accent1" w:themeShade="BF"/>
          <w:sz w:val="24"/>
          <w:rPrChange w:id="8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existe em quase tudo que compramos e em quase todos os produtos que consumimos,</w:t>
      </w:r>
      <w:r w:rsidR="00DC64AE" w:rsidRPr="00241B7D">
        <w:rPr>
          <w:color w:val="2E74B5" w:themeColor="accent1" w:themeShade="BF"/>
          <w:sz w:val="24"/>
          <w:rPrChange w:id="8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8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hoje é muito </w:t>
      </w:r>
      <w:r w:rsidR="009011C1" w:rsidRPr="00241B7D">
        <w:rPr>
          <w:color w:val="2E74B5" w:themeColor="accent1" w:themeShade="BF"/>
          <w:sz w:val="24"/>
          <w:rPrChange w:id="8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difícil</w:t>
      </w:r>
      <w:r w:rsidRPr="00241B7D">
        <w:rPr>
          <w:color w:val="2E74B5" w:themeColor="accent1" w:themeShade="BF"/>
          <w:sz w:val="24"/>
          <w:rPrChange w:id="9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pensar em </w:t>
      </w:r>
      <w:r w:rsidR="009011C1" w:rsidRPr="00241B7D">
        <w:rPr>
          <w:color w:val="2E74B5" w:themeColor="accent1" w:themeShade="BF"/>
          <w:sz w:val="24"/>
          <w:rPrChange w:id="9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mudança, inovações</w:t>
      </w:r>
      <w:r w:rsidRPr="00241B7D">
        <w:rPr>
          <w:color w:val="2E74B5" w:themeColor="accent1" w:themeShade="BF"/>
          <w:sz w:val="24"/>
          <w:rPrChange w:id="9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nas empresas sem que </w:t>
      </w:r>
      <w:r w:rsidR="009011C1" w:rsidRPr="00241B7D">
        <w:rPr>
          <w:color w:val="2E74B5" w:themeColor="accent1" w:themeShade="BF"/>
          <w:sz w:val="24"/>
          <w:rPrChange w:id="9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informática</w:t>
      </w:r>
      <w:r w:rsidR="00DC64AE" w:rsidRPr="00241B7D">
        <w:rPr>
          <w:color w:val="2E74B5" w:themeColor="accent1" w:themeShade="BF"/>
          <w:sz w:val="24"/>
          <w:rPrChange w:id="9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esteja envolvida.</w:t>
      </w:r>
      <w:ins w:id="95" w:author="Gina Ester Leôncio" w:date="2017-09-18T10:08:00Z">
        <w:r w:rsidR="00DC64AE" w:rsidRPr="00241B7D">
          <w:rPr>
            <w:rFonts w:eastAsia="Times New Roman" w:cs="Arial"/>
            <w:color w:val="2E74B5" w:themeColor="accent1" w:themeShade="BF"/>
            <w:sz w:val="24"/>
            <w:szCs w:val="24"/>
            <w:lang w:eastAsia="pt-BR"/>
          </w:rPr>
          <w:t xml:space="preserve"> </w:t>
        </w:r>
      </w:ins>
    </w:p>
    <w:p w14:paraId="6DBE14EF" w14:textId="77777777" w:rsidR="009011C1" w:rsidRPr="00241B7D" w:rsidRDefault="00461C2D" w:rsidP="00DC64AE">
      <w:pPr>
        <w:shd w:val="clear" w:color="auto" w:fill="FFFFFF"/>
        <w:spacing w:after="0" w:line="240" w:lineRule="auto"/>
        <w:jc w:val="both"/>
        <w:rPr>
          <w:color w:val="2E74B5" w:themeColor="accent1" w:themeShade="BF"/>
          <w:sz w:val="24"/>
          <w:rPrChange w:id="9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</w:pPr>
      <w:r w:rsidRPr="00241B7D">
        <w:rPr>
          <w:color w:val="2E74B5" w:themeColor="accent1" w:themeShade="BF"/>
          <w:sz w:val="24"/>
          <w:rPrChange w:id="9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A cada dia que passa vemos como a </w:t>
      </w:r>
      <w:r w:rsidR="009011C1" w:rsidRPr="00241B7D">
        <w:rPr>
          <w:color w:val="2E74B5" w:themeColor="accent1" w:themeShade="BF"/>
          <w:sz w:val="24"/>
          <w:rPrChange w:id="9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informática</w:t>
      </w:r>
      <w:r w:rsidRPr="00241B7D">
        <w:rPr>
          <w:color w:val="2E74B5" w:themeColor="accent1" w:themeShade="BF"/>
          <w:sz w:val="24"/>
          <w:rPrChange w:id="9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é importante e </w:t>
      </w:r>
      <w:r w:rsidR="009011C1" w:rsidRPr="00241B7D">
        <w:rPr>
          <w:color w:val="2E74B5" w:themeColor="accent1" w:themeShade="BF"/>
          <w:sz w:val="24"/>
          <w:rPrChange w:id="10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necessária</w:t>
      </w:r>
      <w:r w:rsidR="00DC64AE" w:rsidRPr="00241B7D">
        <w:rPr>
          <w:color w:val="2E74B5" w:themeColor="accent1" w:themeShade="BF"/>
          <w:sz w:val="24"/>
          <w:rPrChange w:id="10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no nosso dia a dia</w:t>
      </w:r>
      <w:r w:rsidRPr="00241B7D">
        <w:rPr>
          <w:color w:val="2E74B5" w:themeColor="accent1" w:themeShade="BF"/>
          <w:sz w:val="24"/>
          <w:rPrChange w:id="10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,</w:t>
      </w:r>
      <w:r w:rsidR="00DC64AE" w:rsidRPr="00241B7D">
        <w:rPr>
          <w:color w:val="2E74B5" w:themeColor="accent1" w:themeShade="BF"/>
          <w:sz w:val="24"/>
          <w:rPrChange w:id="10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10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e também vemos como </w:t>
      </w:r>
      <w:r w:rsidR="009011C1" w:rsidRPr="00241B7D">
        <w:rPr>
          <w:color w:val="2E74B5" w:themeColor="accent1" w:themeShade="BF"/>
          <w:sz w:val="24"/>
          <w:rPrChange w:id="10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está</w:t>
      </w:r>
      <w:r w:rsidRPr="00241B7D">
        <w:rPr>
          <w:color w:val="2E74B5" w:themeColor="accent1" w:themeShade="BF"/>
          <w:sz w:val="24"/>
          <w:rPrChange w:id="10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evoluindo a cada dia mais,</w:t>
      </w:r>
      <w:r w:rsidR="00DC64AE" w:rsidRPr="00241B7D">
        <w:rPr>
          <w:color w:val="2E74B5" w:themeColor="accent1" w:themeShade="BF"/>
          <w:sz w:val="24"/>
          <w:rPrChange w:id="10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Pr="00241B7D">
        <w:rPr>
          <w:color w:val="2E74B5" w:themeColor="accent1" w:themeShade="BF"/>
          <w:sz w:val="24"/>
          <w:rPrChange w:id="10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e hoje as pessoas </w:t>
      </w:r>
      <w:r w:rsidR="009011C1" w:rsidRPr="00241B7D">
        <w:rPr>
          <w:color w:val="2E74B5" w:themeColor="accent1" w:themeShade="BF"/>
          <w:sz w:val="24"/>
          <w:rPrChange w:id="10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já</w:t>
      </w:r>
      <w:r w:rsidRPr="00241B7D">
        <w:rPr>
          <w:color w:val="2E74B5" w:themeColor="accent1" w:themeShade="BF"/>
          <w:sz w:val="24"/>
          <w:rPrChange w:id="11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</w:t>
      </w:r>
      <w:r w:rsidR="009011C1" w:rsidRPr="00241B7D">
        <w:rPr>
          <w:color w:val="2E74B5" w:themeColor="accent1" w:themeShade="BF"/>
          <w:sz w:val="24"/>
          <w:rPrChange w:id="11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está</w:t>
      </w:r>
      <w:r w:rsidRPr="00241B7D">
        <w:rPr>
          <w:color w:val="2E74B5" w:themeColor="accent1" w:themeShade="BF"/>
          <w:sz w:val="24"/>
          <w:rPrChange w:id="11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presa nessa </w:t>
      </w:r>
      <w:r w:rsidR="009011C1" w:rsidRPr="00241B7D">
        <w:rPr>
          <w:color w:val="2E74B5" w:themeColor="accent1" w:themeShade="BF"/>
          <w:sz w:val="24"/>
          <w:rPrChange w:id="11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tecnologia. Assim</w:t>
      </w:r>
      <w:r w:rsidRPr="00241B7D">
        <w:rPr>
          <w:color w:val="2E74B5" w:themeColor="accent1" w:themeShade="BF"/>
          <w:sz w:val="24"/>
          <w:rPrChange w:id="11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temos a </w:t>
      </w:r>
      <w:r w:rsidR="009011C1" w:rsidRPr="00241B7D">
        <w:rPr>
          <w:color w:val="2E74B5" w:themeColor="accent1" w:themeShade="BF"/>
          <w:sz w:val="24"/>
          <w:rPrChange w:id="115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consciência</w:t>
      </w:r>
      <w:r w:rsidRPr="00241B7D">
        <w:rPr>
          <w:color w:val="2E74B5" w:themeColor="accent1" w:themeShade="BF"/>
          <w:sz w:val="24"/>
          <w:rPrChange w:id="11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de que para preencher as expec</w:t>
      </w:r>
      <w:r w:rsidR="009011C1" w:rsidRPr="00241B7D">
        <w:rPr>
          <w:color w:val="2E74B5" w:themeColor="accent1" w:themeShade="BF"/>
          <w:sz w:val="24"/>
          <w:rPrChange w:id="117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tativas do mercado de trabalho, </w:t>
      </w:r>
      <w:r w:rsidRPr="00241B7D">
        <w:rPr>
          <w:color w:val="2E74B5" w:themeColor="accent1" w:themeShade="BF"/>
          <w:sz w:val="24"/>
          <w:rPrChange w:id="118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devemos nos especializar pelo menos no </w:t>
      </w:r>
      <w:r w:rsidR="009011C1" w:rsidRPr="00241B7D">
        <w:rPr>
          <w:color w:val="2E74B5" w:themeColor="accent1" w:themeShade="BF"/>
          <w:sz w:val="24"/>
          <w:rPrChange w:id="119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básico</w:t>
      </w:r>
      <w:r w:rsidRPr="00241B7D">
        <w:rPr>
          <w:color w:val="2E74B5" w:themeColor="accent1" w:themeShade="BF"/>
          <w:sz w:val="24"/>
          <w:rPrChange w:id="120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da </w:t>
      </w:r>
      <w:r w:rsidR="009011C1" w:rsidRPr="00241B7D">
        <w:rPr>
          <w:color w:val="2E74B5" w:themeColor="accent1" w:themeShade="BF"/>
          <w:sz w:val="24"/>
          <w:rPrChange w:id="121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informática</w:t>
      </w:r>
      <w:r w:rsidRPr="00241B7D">
        <w:rPr>
          <w:color w:val="2E74B5" w:themeColor="accent1" w:themeShade="BF"/>
          <w:sz w:val="24"/>
          <w:rPrChange w:id="122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 xml:space="preserve"> afim de garantir um emprego ao qual nos garanta uma vida </w:t>
      </w:r>
      <w:r w:rsidR="009011C1" w:rsidRPr="00241B7D">
        <w:rPr>
          <w:color w:val="2E74B5" w:themeColor="accent1" w:themeShade="BF"/>
          <w:sz w:val="24"/>
          <w:rPrChange w:id="123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t>estável.</w:t>
      </w:r>
    </w:p>
    <w:p w14:paraId="3035FBDA" w14:textId="77777777" w:rsidR="009011C1" w:rsidRPr="00241B7D" w:rsidRDefault="009011C1" w:rsidP="00DC64AE">
      <w:pPr>
        <w:shd w:val="clear" w:color="auto" w:fill="FFFFFF"/>
        <w:spacing w:line="240" w:lineRule="auto"/>
        <w:jc w:val="both"/>
        <w:rPr>
          <w:color w:val="2E74B5" w:themeColor="accent1" w:themeShade="BF"/>
          <w:sz w:val="24"/>
          <w:rPrChange w:id="124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pPrChange w:id="125" w:author="Gina Ester Leôncio" w:date="2017-09-18T10:08:00Z">
          <w:pPr>
            <w:shd w:val="clear" w:color="auto" w:fill="FFFFFF"/>
            <w:spacing w:after="0" w:line="240" w:lineRule="auto"/>
            <w:jc w:val="both"/>
          </w:pPr>
        </w:pPrChange>
      </w:pPr>
    </w:p>
    <w:p w14:paraId="220BB649" w14:textId="77777777" w:rsidR="009011C1" w:rsidRPr="00241B7D" w:rsidRDefault="009011C1" w:rsidP="00DC64AE">
      <w:pPr>
        <w:shd w:val="clear" w:color="auto" w:fill="FFFFFF"/>
        <w:spacing w:line="240" w:lineRule="auto"/>
        <w:jc w:val="both"/>
        <w:rPr>
          <w:color w:val="2E74B5" w:themeColor="accent1" w:themeShade="BF"/>
          <w:sz w:val="24"/>
          <w:rPrChange w:id="126" w:author="Gina Ester Leôncio" w:date="2017-09-18T10:08:00Z">
            <w:rPr>
              <w:rFonts w:ascii="Arial" w:hAnsi="Arial"/>
              <w:color w:val="333333"/>
              <w:sz w:val="23"/>
            </w:rPr>
          </w:rPrChange>
        </w:rPr>
        <w:pPrChange w:id="127" w:author="Gina Ester Leôncio" w:date="2017-09-18T10:08:00Z">
          <w:pPr>
            <w:shd w:val="clear" w:color="auto" w:fill="FFFFFF"/>
            <w:spacing w:after="0" w:line="240" w:lineRule="auto"/>
            <w:jc w:val="both"/>
          </w:pPr>
        </w:pPrChange>
      </w:pPr>
    </w:p>
    <w:p w14:paraId="365CCB10" w14:textId="77777777" w:rsidR="00461C2D" w:rsidRPr="00241B7D" w:rsidRDefault="00461C2D" w:rsidP="00DC64AE">
      <w:pPr>
        <w:shd w:val="clear" w:color="auto" w:fill="FFFFFF"/>
        <w:spacing w:line="240" w:lineRule="auto"/>
        <w:jc w:val="both"/>
        <w:rPr>
          <w:ins w:id="128" w:author="Gina Ester Leôncio" w:date="2017-09-18T10:08:00Z"/>
          <w:rFonts w:eastAsia="Times New Roman" w:cs="Arial"/>
          <w:color w:val="2E74B5" w:themeColor="accent1" w:themeShade="BF"/>
          <w:sz w:val="24"/>
          <w:szCs w:val="24"/>
          <w:lang w:eastAsia="pt-BR"/>
        </w:rPr>
      </w:pPr>
      <w:ins w:id="129" w:author="Gina Ester Leôncio" w:date="2017-09-18T10:08:00Z">
        <w:r w:rsidRPr="00241B7D">
          <w:rPr>
            <w:rFonts w:eastAsia="Times New Roman" w:cs="Arial"/>
            <w:color w:val="2E74B5" w:themeColor="accent1" w:themeShade="BF"/>
            <w:sz w:val="24"/>
            <w:szCs w:val="24"/>
            <w:lang w:eastAsia="pt-BR"/>
          </w:rPr>
          <w:t xml:space="preserve"> </w:t>
        </w:r>
      </w:ins>
    </w:p>
    <w:p w14:paraId="20E6F5AA" w14:textId="77777777" w:rsidR="00C360B0" w:rsidRPr="00241B7D" w:rsidRDefault="00461C2D" w:rsidP="00DC64AE">
      <w:pPr>
        <w:jc w:val="right"/>
        <w:rPr>
          <w:color w:val="2E74B5" w:themeColor="accent1" w:themeShade="BF"/>
          <w:sz w:val="24"/>
          <w:rPrChange w:id="130" w:author="Gina Ester Leôncio" w:date="2017-09-18T10:08:00Z">
            <w:rPr>
              <w:sz w:val="24"/>
            </w:rPr>
          </w:rPrChange>
        </w:rPr>
      </w:pPr>
      <w:r w:rsidRPr="00241B7D">
        <w:rPr>
          <w:color w:val="2E74B5" w:themeColor="accent1" w:themeShade="BF"/>
          <w:sz w:val="24"/>
          <w:rPrChange w:id="131" w:author="Gina Ester Leôncio" w:date="2017-09-18T10:08:00Z">
            <w:rPr>
              <w:sz w:val="24"/>
            </w:rPr>
          </w:rPrChange>
        </w:rPr>
        <w:t xml:space="preserve">Fonte: </w:t>
      </w:r>
      <w:r w:rsidR="009401DF">
        <w:rPr>
          <w:rPrChange w:id="132" w:author="Gina Ester Leôncio" w:date="2017-09-18T10:08:00Z">
            <w:rPr>
              <w:sz w:val="24"/>
            </w:rPr>
          </w:rPrChange>
        </w:rPr>
        <w:fldChar w:fldCharType="begin"/>
      </w:r>
      <w:r w:rsidR="009401DF">
        <w:rPr>
          <w:rPrChange w:id="133" w:author="Gina Ester Leôncio" w:date="2017-09-18T10:08:00Z">
            <w:rPr>
              <w:sz w:val="24"/>
            </w:rPr>
          </w:rPrChange>
        </w:rPr>
        <w:instrText xml:space="preserve"> HYPERLINK "http://tecnologiadainform.blogspot.com.br</w:instrText>
      </w:r>
      <w:r w:rsidR="009401DF">
        <w:rPr>
          <w:rPrChange w:id="134" w:author="Gina Ester Leôncio" w:date="2017-09-18T10:08:00Z">
            <w:rPr>
              <w:sz w:val="24"/>
            </w:rPr>
          </w:rPrChange>
        </w:rPr>
        <w:instrText xml:space="preserve">/2012/08/a-importancia-da-informatica-no-mercado.html" </w:instrText>
      </w:r>
      <w:r w:rsidR="009401DF">
        <w:rPr>
          <w:rPrChange w:id="135" w:author="Gina Ester Leôncio" w:date="2017-09-18T10:08:00Z">
            <w:rPr>
              <w:sz w:val="24"/>
            </w:rPr>
          </w:rPrChange>
        </w:rPr>
        <w:fldChar w:fldCharType="separate"/>
      </w:r>
      <w:r w:rsidRPr="00241B7D">
        <w:rPr>
          <w:rStyle w:val="Hyperlink"/>
          <w:color w:val="2E74B5" w:themeColor="accent1" w:themeShade="BF"/>
          <w:sz w:val="24"/>
          <w:rPrChange w:id="136" w:author="Gina Ester Leôncio" w:date="2017-09-18T10:08:00Z">
            <w:rPr>
              <w:rStyle w:val="Hyperlink"/>
              <w:sz w:val="24"/>
            </w:rPr>
          </w:rPrChange>
        </w:rPr>
        <w:t>http://tecnologiadainform.blogspot.com.br/2012/08/a-importancia-da-informatica-no-mercado.html</w:t>
      </w:r>
      <w:r w:rsidR="009401DF">
        <w:rPr>
          <w:rStyle w:val="Hyperlink"/>
          <w:color w:val="2E74B5" w:themeColor="accent1" w:themeShade="BF"/>
          <w:sz w:val="24"/>
          <w:rPrChange w:id="137" w:author="Gina Ester Leôncio" w:date="2017-09-18T10:08:00Z">
            <w:rPr>
              <w:rStyle w:val="Hyperlink"/>
              <w:sz w:val="24"/>
            </w:rPr>
          </w:rPrChange>
        </w:rPr>
        <w:fldChar w:fldCharType="end"/>
      </w:r>
      <w:r w:rsidRPr="00241B7D">
        <w:rPr>
          <w:color w:val="2E74B5" w:themeColor="accent1" w:themeShade="BF"/>
          <w:sz w:val="24"/>
          <w:rPrChange w:id="138" w:author="Gina Ester Leôncio" w:date="2017-09-18T10:08:00Z">
            <w:rPr>
              <w:sz w:val="24"/>
            </w:rPr>
          </w:rPrChange>
        </w:rPr>
        <w:t xml:space="preserve"> </w:t>
      </w:r>
    </w:p>
    <w:sectPr w:rsidR="00C360B0" w:rsidRPr="0024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2D"/>
    <w:rsid w:val="00036F93"/>
    <w:rsid w:val="000C3A28"/>
    <w:rsid w:val="00105E11"/>
    <w:rsid w:val="0022754F"/>
    <w:rsid w:val="00241B7D"/>
    <w:rsid w:val="00312C26"/>
    <w:rsid w:val="00347253"/>
    <w:rsid w:val="003A1A79"/>
    <w:rsid w:val="00461C2D"/>
    <w:rsid w:val="00493F9A"/>
    <w:rsid w:val="00590083"/>
    <w:rsid w:val="0061074F"/>
    <w:rsid w:val="006A1C9B"/>
    <w:rsid w:val="008B388E"/>
    <w:rsid w:val="009011C1"/>
    <w:rsid w:val="009401DF"/>
    <w:rsid w:val="00986B58"/>
    <w:rsid w:val="00A272E7"/>
    <w:rsid w:val="00C360B0"/>
    <w:rsid w:val="00D113D3"/>
    <w:rsid w:val="00DC64AE"/>
    <w:rsid w:val="00E40D4C"/>
    <w:rsid w:val="00EB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EB4F2-3450-4D17-AFF3-B57509F0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1C2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1C2D"/>
    <w:pPr>
      <w:spacing w:before="120" w:after="120" w:line="240" w:lineRule="auto"/>
      <w:outlineLvl w:val="1"/>
    </w:pPr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1C2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C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1C2D"/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1C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61C2D"/>
    <w:rPr>
      <w:strike w:val="0"/>
      <w:dstrike w:val="0"/>
      <w:color w:val="336699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1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3D3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D11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6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210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4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5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0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8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16457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9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03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554834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3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8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34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98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3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uV-F1tDAl8k/UCBbHGEQ6xI/AAAAAAAAAAM/UdcQVif5xmQ/s1600/informatica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98254-9CB6-4D42-BFC8-B82C89E4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Ester Leôncio</dc:creator>
  <cp:keywords/>
  <dc:description/>
  <cp:lastModifiedBy>Nome Sobrenome 2</cp:lastModifiedBy>
  <cp:revision>1</cp:revision>
  <dcterms:created xsi:type="dcterms:W3CDTF">2015-09-09T18:22:00Z</dcterms:created>
  <dcterms:modified xsi:type="dcterms:W3CDTF">2017-09-18T13:35:00Z</dcterms:modified>
</cp:coreProperties>
</file>